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096A76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</w:p>
          <w:p w:rsidR="0050616E" w:rsidRPr="003B5D2A" w:rsidRDefault="007D15CB" w:rsidP="007B2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096A76">
              <w:rPr>
                <w:rFonts w:ascii="Arial" w:hAnsi="Arial" w:cs="Arial"/>
                <w:b/>
              </w:rPr>
              <w:t>6</w:t>
            </w:r>
            <w:r w:rsidR="000F3A7B">
              <w:rPr>
                <w:rFonts w:ascii="Arial" w:hAnsi="Arial" w:cs="Arial"/>
                <w:b/>
              </w:rPr>
              <w:t>87</w:t>
            </w:r>
          </w:p>
          <w:p w:rsidR="0050616E" w:rsidRPr="003B5D2A" w:rsidRDefault="002A3F8E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de Seguimiento</w:t>
            </w:r>
          </w:p>
          <w:p w:rsidR="0050616E" w:rsidRPr="003B5D2A" w:rsidRDefault="0050616E" w:rsidP="00D25384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</w:t>
            </w:r>
            <w:r w:rsidR="002A3F8E">
              <w:rPr>
                <w:rFonts w:ascii="Arial" w:hAnsi="Arial" w:cs="Arial"/>
              </w:rPr>
              <w:t>4</w:t>
            </w:r>
            <w:r w:rsidR="0050616E" w:rsidRPr="003B5D2A">
              <w:rPr>
                <w:rFonts w:ascii="Arial" w:hAnsi="Arial" w:cs="Arial"/>
              </w:rPr>
              <w:t>-</w:t>
            </w:r>
            <w:r w:rsidR="002A3F8E">
              <w:rPr>
                <w:rFonts w:ascii="Arial" w:hAnsi="Arial" w:cs="Arial"/>
              </w:rPr>
              <w:t>0</w:t>
            </w:r>
            <w:r w:rsidR="000F3A7B">
              <w:rPr>
                <w:rFonts w:ascii="Arial" w:hAnsi="Arial" w:cs="Arial"/>
              </w:rPr>
              <w:t>3</w:t>
            </w:r>
            <w:r w:rsidR="0050616E" w:rsidRPr="003B5D2A">
              <w:rPr>
                <w:rFonts w:ascii="Arial" w:hAnsi="Arial" w:cs="Arial"/>
              </w:rPr>
              <w:t>-</w:t>
            </w:r>
            <w:r w:rsidR="000F3A7B">
              <w:rPr>
                <w:rFonts w:ascii="Arial" w:hAnsi="Arial" w:cs="Arial"/>
              </w:rPr>
              <w:t>04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F27FC5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3A7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:00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7D15CB" w:rsidP="00025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557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2C772E" w:rsidRPr="00654573" w:rsidTr="002C772E">
        <w:tc>
          <w:tcPr>
            <w:tcW w:w="9782" w:type="dxa"/>
          </w:tcPr>
          <w:p w:rsidR="002C772E" w:rsidRPr="00654573" w:rsidRDefault="002C772E" w:rsidP="00B13F46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2C772E" w:rsidRPr="00654573" w:rsidTr="002C772E">
        <w:trPr>
          <w:trHeight w:val="361"/>
        </w:trPr>
        <w:tc>
          <w:tcPr>
            <w:tcW w:w="9782" w:type="dxa"/>
          </w:tcPr>
          <w:p w:rsidR="002C772E" w:rsidRPr="00654573" w:rsidRDefault="002C772E" w:rsidP="006617F2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>Reunión de seguimiento semanal –</w:t>
            </w:r>
            <w:r w:rsidR="0081657F">
              <w:rPr>
                <w:rFonts w:ascii="Arial" w:hAnsi="Arial" w:cs="Arial"/>
              </w:rPr>
              <w:t xml:space="preserve"> </w:t>
            </w:r>
            <w:r w:rsidRPr="00B15FEF">
              <w:rPr>
                <w:rFonts w:ascii="Arial" w:hAnsi="Arial" w:cs="Arial"/>
              </w:rPr>
              <w:t xml:space="preserve">Semana </w:t>
            </w:r>
            <w:r w:rsidR="00990DF1">
              <w:rPr>
                <w:rFonts w:ascii="Arial" w:hAnsi="Arial" w:cs="Arial"/>
              </w:rPr>
              <w:t>1</w:t>
            </w:r>
            <w:r w:rsidR="000F3A7B">
              <w:rPr>
                <w:rFonts w:ascii="Arial" w:hAnsi="Arial" w:cs="Arial"/>
              </w:rPr>
              <w:t>5</w:t>
            </w:r>
            <w:r w:rsidR="008165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Proyecto Soluciones Móviles</w:t>
            </w:r>
            <w:r w:rsidR="00990DF1">
              <w:rPr>
                <w:rFonts w:ascii="Arial" w:hAnsi="Arial" w:cs="Arial"/>
              </w:rPr>
              <w:t xml:space="preserve"> 4</w:t>
            </w:r>
          </w:p>
        </w:tc>
      </w:tr>
      <w:tr w:rsidR="002A3F8E" w:rsidRPr="00654573" w:rsidTr="002C772E">
        <w:trPr>
          <w:tblHeader/>
        </w:trPr>
        <w:tc>
          <w:tcPr>
            <w:tcW w:w="9782" w:type="dxa"/>
          </w:tcPr>
          <w:p w:rsidR="002A3F8E" w:rsidRPr="000D5E1A" w:rsidRDefault="002C772E" w:rsidP="002C772E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2A3F8E" w:rsidRPr="00654573" w:rsidTr="006617F2">
        <w:trPr>
          <w:trHeight w:val="600"/>
        </w:trPr>
        <w:tc>
          <w:tcPr>
            <w:tcW w:w="9782" w:type="dxa"/>
          </w:tcPr>
          <w:p w:rsidR="002C772E" w:rsidRDefault="0089559C" w:rsidP="002C772E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Elefantes Blancos</w:t>
            </w:r>
          </w:p>
          <w:p w:rsidR="00F549D1" w:rsidRPr="004A4A48" w:rsidRDefault="007D15CB" w:rsidP="004A4A48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Resumen del proyecto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F37FB5" w:rsidTr="00D51277">
        <w:tc>
          <w:tcPr>
            <w:tcW w:w="9782" w:type="dxa"/>
          </w:tcPr>
          <w:p w:rsidR="002C772E" w:rsidRPr="00DF706B" w:rsidRDefault="00F27FC5" w:rsidP="00EB1FEB">
            <w:pPr>
              <w:pStyle w:val="Prrafodelista"/>
              <w:numPr>
                <w:ilvl w:val="0"/>
                <w:numId w:val="16"/>
              </w:num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Elefantes Blancos</w:t>
            </w:r>
          </w:p>
          <w:p w:rsidR="004557C1" w:rsidRPr="00DF706B" w:rsidRDefault="004557C1" w:rsidP="00EB1FEB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B1117" w:rsidRDefault="002C772E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4A4A48">
              <w:rPr>
                <w:rFonts w:ascii="Arial" w:hAnsi="Arial" w:cs="Arial"/>
                <w:lang w:val="es-CO"/>
              </w:rPr>
              <w:t>La Unión Temporal Software Works en adelante denominada como UTSW</w:t>
            </w:r>
            <w:ins w:id="0" w:author="Javier Zapata Sanchez" w:date="2014-03-17T11:06:00Z">
              <w:r w:rsidR="00590CBD">
                <w:rPr>
                  <w:rFonts w:ascii="Arial" w:hAnsi="Arial" w:cs="Arial"/>
                  <w:lang w:val="es-CO"/>
                </w:rPr>
                <w:t>,</w:t>
              </w:r>
            </w:ins>
            <w:r w:rsidRPr="004A4A48">
              <w:rPr>
                <w:rFonts w:ascii="Arial" w:hAnsi="Arial" w:cs="Arial"/>
                <w:lang w:val="es-CO"/>
              </w:rPr>
              <w:t xml:space="preserve"> inicia la reunión </w:t>
            </w:r>
            <w:r w:rsidR="00AB1117">
              <w:rPr>
                <w:rFonts w:ascii="Arial" w:hAnsi="Arial" w:cs="Arial"/>
                <w:lang w:val="es-CO"/>
              </w:rPr>
              <w:t>e</w:t>
            </w:r>
            <w:r w:rsidR="0002557F" w:rsidRPr="004A4A48">
              <w:rPr>
                <w:rFonts w:ascii="Arial" w:hAnsi="Arial" w:cs="Arial"/>
                <w:lang w:val="es-CO"/>
              </w:rPr>
              <w:t>xplica</w:t>
            </w:r>
            <w:r w:rsidR="00AB1117">
              <w:rPr>
                <w:rFonts w:ascii="Arial" w:hAnsi="Arial" w:cs="Arial"/>
                <w:lang w:val="es-CO"/>
              </w:rPr>
              <w:t>ndo</w:t>
            </w:r>
            <w:r w:rsidR="0002557F" w:rsidRPr="004A4A48">
              <w:rPr>
                <w:rFonts w:ascii="Arial" w:hAnsi="Arial" w:cs="Arial"/>
                <w:lang w:val="es-CO"/>
              </w:rPr>
              <w:t xml:space="preserve"> </w:t>
            </w:r>
            <w:ins w:id="1" w:author="Usuario" w:date="2014-03-20T08:56:00Z">
              <w:r w:rsidR="006004C6">
                <w:rPr>
                  <w:rFonts w:ascii="Arial" w:hAnsi="Arial" w:cs="Arial"/>
                  <w:lang w:val="es-CO"/>
                </w:rPr>
                <w:t>a Interventoría y Gobierno en línea en adelante mencionado como GEL</w:t>
              </w:r>
            </w:ins>
            <w:ins w:id="2" w:author="Luisa Fernanda Medina Ramirez" w:date="2014-03-29T11:21:00Z">
              <w:r w:rsidR="002F438B">
                <w:rPr>
                  <w:rFonts w:ascii="Arial" w:hAnsi="Arial" w:cs="Arial"/>
                  <w:lang w:val="es-CO"/>
                </w:rPr>
                <w:t>,</w:t>
              </w:r>
            </w:ins>
            <w:ins w:id="3" w:author="Usuario" w:date="2014-03-20T08:56:00Z">
              <w:r w:rsidR="006004C6">
                <w:rPr>
                  <w:rFonts w:ascii="Arial" w:hAnsi="Arial" w:cs="Arial"/>
                  <w:lang w:val="es-CO"/>
                </w:rPr>
                <w:t xml:space="preserve"> </w:t>
              </w:r>
            </w:ins>
            <w:r w:rsidR="0002557F" w:rsidRPr="004A4A48">
              <w:rPr>
                <w:rFonts w:ascii="Arial" w:hAnsi="Arial" w:cs="Arial"/>
                <w:lang w:val="es-CO"/>
              </w:rPr>
              <w:t>que</w:t>
            </w:r>
            <w:ins w:id="4" w:author="Usuario" w:date="2014-03-20T08:56:00Z">
              <w:r w:rsidR="006004C6">
                <w:rPr>
                  <w:rFonts w:ascii="Arial" w:hAnsi="Arial" w:cs="Arial"/>
                  <w:lang w:val="es-CO"/>
                </w:rPr>
                <w:t xml:space="preserve"> la aplicación </w:t>
              </w:r>
            </w:ins>
            <w:del w:id="5" w:author="Usuario" w:date="2014-03-20T08:56:00Z">
              <w:r w:rsidR="0002557F" w:rsidRPr="004A4A48" w:rsidDel="006004C6">
                <w:rPr>
                  <w:rFonts w:ascii="Arial" w:hAnsi="Arial" w:cs="Arial"/>
                  <w:lang w:val="es-CO"/>
                </w:rPr>
                <w:delText xml:space="preserve"> </w:delText>
              </w:r>
            </w:del>
            <w:r w:rsidR="00AB1117">
              <w:rPr>
                <w:rFonts w:ascii="Arial" w:hAnsi="Arial" w:cs="Arial"/>
                <w:lang w:val="es-CO"/>
              </w:rPr>
              <w:t>Elefantes Blancos WEB e</w:t>
            </w:r>
            <w:r w:rsidR="00B109B6">
              <w:rPr>
                <w:rFonts w:ascii="Arial" w:hAnsi="Arial" w:cs="Arial"/>
                <w:lang w:val="es-CO"/>
              </w:rPr>
              <w:t>stá en la fase de estabilización</w:t>
            </w:r>
            <w:r w:rsidR="00FF4EBB">
              <w:rPr>
                <w:rFonts w:ascii="Arial" w:hAnsi="Arial" w:cs="Arial"/>
                <w:lang w:val="es-CO"/>
              </w:rPr>
              <w:t>,</w:t>
            </w:r>
            <w:r w:rsidR="00B109B6">
              <w:rPr>
                <w:rFonts w:ascii="Arial" w:hAnsi="Arial" w:cs="Arial"/>
                <w:lang w:val="es-CO"/>
              </w:rPr>
              <w:t xml:space="preserve"> </w:t>
            </w:r>
            <w:r w:rsidR="00D26EA0">
              <w:rPr>
                <w:rFonts w:ascii="Arial" w:hAnsi="Arial" w:cs="Arial"/>
                <w:lang w:val="es-CO"/>
              </w:rPr>
              <w:t xml:space="preserve">en esta fase </w:t>
            </w:r>
            <w:r w:rsidR="00B109B6">
              <w:rPr>
                <w:rFonts w:ascii="Arial" w:hAnsi="Arial" w:cs="Arial"/>
                <w:lang w:val="es-CO"/>
              </w:rPr>
              <w:t xml:space="preserve">cualquier defecto que se encuentre debe </w:t>
            </w:r>
            <w:r w:rsidR="00AB1117">
              <w:rPr>
                <w:rFonts w:ascii="Arial" w:hAnsi="Arial" w:cs="Arial"/>
                <w:lang w:val="es-CO"/>
              </w:rPr>
              <w:t xml:space="preserve">ser </w:t>
            </w:r>
            <w:r w:rsidR="00B109B6">
              <w:rPr>
                <w:rFonts w:ascii="Arial" w:hAnsi="Arial" w:cs="Arial"/>
                <w:lang w:val="es-CO"/>
              </w:rPr>
              <w:t>r</w:t>
            </w:r>
            <w:r w:rsidR="00D26EA0">
              <w:rPr>
                <w:rFonts w:ascii="Arial" w:hAnsi="Arial" w:cs="Arial"/>
                <w:lang w:val="es-CO"/>
              </w:rPr>
              <w:t>adica</w:t>
            </w:r>
            <w:r w:rsidR="00AB1117">
              <w:rPr>
                <w:rFonts w:ascii="Arial" w:hAnsi="Arial" w:cs="Arial"/>
                <w:lang w:val="es-CO"/>
              </w:rPr>
              <w:t>do</w:t>
            </w:r>
            <w:r w:rsidR="00D26EA0">
              <w:rPr>
                <w:rFonts w:ascii="Arial" w:hAnsi="Arial" w:cs="Arial"/>
                <w:lang w:val="es-CO"/>
              </w:rPr>
              <w:t xml:space="preserve"> </w:t>
            </w:r>
            <w:r w:rsidR="00AB1117">
              <w:rPr>
                <w:rFonts w:ascii="Arial" w:hAnsi="Arial" w:cs="Arial"/>
                <w:lang w:val="es-CO"/>
              </w:rPr>
              <w:t>por GEL, la UTSW informa que se cuenta con unos tiempos para la solución de defectos de acuerdo al tipo de defecto.</w:t>
            </w:r>
          </w:p>
          <w:p w:rsidR="00D26EA0" w:rsidRDefault="00D26EA0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ins w:id="6" w:author="Usuario" w:date="2014-03-20T09:02:00Z">
              <w:r w:rsidR="00D104C6">
                <w:rPr>
                  <w:rFonts w:ascii="Arial" w:hAnsi="Arial" w:cs="Arial"/>
                  <w:lang w:val="es-CO"/>
                </w:rPr>
                <w:t>i</w:t>
              </w:r>
            </w:ins>
            <w:commentRangeStart w:id="7"/>
            <w:del w:id="8" w:author="Usuario" w:date="2014-03-20T09:02:00Z">
              <w:r w:rsidDel="00D104C6">
                <w:rPr>
                  <w:rFonts w:ascii="Arial" w:hAnsi="Arial" w:cs="Arial"/>
                  <w:lang w:val="es-CO"/>
                </w:rPr>
                <w:delText>I</w:delText>
              </w:r>
            </w:del>
            <w:r>
              <w:rPr>
                <w:rFonts w:ascii="Arial" w:hAnsi="Arial" w:cs="Arial"/>
                <w:lang w:val="es-CO"/>
              </w:rPr>
              <w:t>ndica</w:t>
            </w:r>
            <w:commentRangeEnd w:id="7"/>
            <w:r w:rsidR="00590CBD">
              <w:rPr>
                <w:rStyle w:val="Refdecomentario"/>
              </w:rPr>
              <w:commentReference w:id="7"/>
            </w:r>
            <w:r>
              <w:rPr>
                <w:rFonts w:ascii="Arial" w:hAnsi="Arial" w:cs="Arial"/>
                <w:lang w:val="es-CO"/>
              </w:rPr>
              <w:t xml:space="preserve"> </w:t>
            </w:r>
            <w:ins w:id="9" w:author="Usuario" w:date="2014-03-20T08:51:00Z">
              <w:r w:rsidR="006004C6">
                <w:rPr>
                  <w:rFonts w:ascii="Arial" w:hAnsi="Arial" w:cs="Arial"/>
                  <w:lang w:val="es-CO"/>
                </w:rPr>
                <w:t>a las partes</w:t>
              </w:r>
            </w:ins>
            <w:ins w:id="10" w:author="Usuario" w:date="2014-03-20T08:58:00Z">
              <w:r w:rsidR="00D104C6">
                <w:rPr>
                  <w:rFonts w:ascii="Arial" w:hAnsi="Arial" w:cs="Arial"/>
                  <w:lang w:val="es-CO"/>
                </w:rPr>
                <w:t xml:space="preserve"> </w:t>
              </w:r>
            </w:ins>
            <w:r>
              <w:rPr>
                <w:rFonts w:ascii="Arial" w:hAnsi="Arial" w:cs="Arial"/>
                <w:lang w:val="es-CO"/>
              </w:rPr>
              <w:t xml:space="preserve">que se va a pasar un RFC </w:t>
            </w:r>
            <w:r w:rsidR="006618C8">
              <w:rPr>
                <w:rFonts w:ascii="Arial" w:hAnsi="Arial" w:cs="Arial"/>
                <w:lang w:val="es-CO"/>
              </w:rPr>
              <w:t xml:space="preserve">para actualización </w:t>
            </w:r>
            <w:r w:rsidR="00AB1117">
              <w:rPr>
                <w:rFonts w:ascii="Arial" w:hAnsi="Arial" w:cs="Arial"/>
                <w:lang w:val="es-CO"/>
              </w:rPr>
              <w:t xml:space="preserve">en el Centro de Datos de </w:t>
            </w:r>
            <w:r w:rsidR="0076497C">
              <w:rPr>
                <w:rFonts w:ascii="Arial" w:hAnsi="Arial" w:cs="Arial"/>
                <w:lang w:val="es-CO"/>
              </w:rPr>
              <w:t>Synapsis</w:t>
            </w:r>
            <w:r w:rsidR="006618C8">
              <w:rPr>
                <w:rFonts w:ascii="Arial" w:hAnsi="Arial" w:cs="Arial"/>
                <w:lang w:val="es-CO"/>
              </w:rPr>
              <w:t xml:space="preserve"> de la Aplicación Elefantes Blancos Web</w:t>
            </w:r>
            <w:r w:rsidR="0076497C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6618C8">
              <w:rPr>
                <w:rFonts w:ascii="Arial" w:hAnsi="Arial" w:cs="Arial"/>
                <w:lang w:val="es-CO"/>
              </w:rPr>
              <w:t>en la versión se corrige un defecto reportado en la Herramienta JIRA</w:t>
            </w:r>
            <w:r>
              <w:rPr>
                <w:rFonts w:ascii="Arial" w:hAnsi="Arial" w:cs="Arial"/>
                <w:lang w:val="es-CO"/>
              </w:rPr>
              <w:t xml:space="preserve">, </w:t>
            </w:r>
            <w:r w:rsidR="00AB1117">
              <w:rPr>
                <w:rFonts w:ascii="Arial" w:hAnsi="Arial" w:cs="Arial"/>
                <w:lang w:val="es-CO"/>
              </w:rPr>
              <w:t xml:space="preserve">y la actualización </w:t>
            </w:r>
            <w:r w:rsidR="006618C8">
              <w:rPr>
                <w:rFonts w:ascii="Arial" w:hAnsi="Arial" w:cs="Arial"/>
                <w:lang w:val="es-CO"/>
              </w:rPr>
              <w:t xml:space="preserve">de la longitud </w:t>
            </w:r>
            <w:r w:rsidR="00AB1117">
              <w:rPr>
                <w:rFonts w:ascii="Arial" w:hAnsi="Arial" w:cs="Arial"/>
                <w:lang w:val="es-CO"/>
              </w:rPr>
              <w:t xml:space="preserve">de los campos </w:t>
            </w:r>
            <w:r>
              <w:rPr>
                <w:rFonts w:ascii="Arial" w:hAnsi="Arial" w:cs="Arial"/>
                <w:lang w:val="es-CO"/>
              </w:rPr>
              <w:t xml:space="preserve">título, </w:t>
            </w:r>
            <w:r w:rsidR="00AB1117">
              <w:rPr>
                <w:rFonts w:ascii="Arial" w:hAnsi="Arial" w:cs="Arial"/>
                <w:lang w:val="es-CO"/>
              </w:rPr>
              <w:t xml:space="preserve">contratista y costo de la obra, </w:t>
            </w:r>
            <w:r w:rsidR="006618C8">
              <w:rPr>
                <w:rFonts w:ascii="Arial" w:hAnsi="Arial" w:cs="Arial"/>
                <w:lang w:val="es-CO"/>
              </w:rPr>
              <w:t xml:space="preserve">dicho cambio </w:t>
            </w:r>
            <w:r w:rsidR="00AB1117">
              <w:rPr>
                <w:rFonts w:ascii="Arial" w:hAnsi="Arial" w:cs="Arial"/>
                <w:lang w:val="es-CO"/>
              </w:rPr>
              <w:t>fue solicitad</w:t>
            </w:r>
            <w:r w:rsidR="006618C8">
              <w:rPr>
                <w:rFonts w:ascii="Arial" w:hAnsi="Arial" w:cs="Arial"/>
                <w:lang w:val="es-CO"/>
              </w:rPr>
              <w:t>o por</w:t>
            </w:r>
            <w:r w:rsidR="00AB1117">
              <w:rPr>
                <w:rFonts w:ascii="Arial" w:hAnsi="Arial" w:cs="Arial"/>
                <w:lang w:val="es-CO"/>
              </w:rPr>
              <w:t xml:space="preserve"> la Entidad </w:t>
            </w:r>
            <w:commentRangeStart w:id="11"/>
            <w:r w:rsidR="00AB1117">
              <w:rPr>
                <w:rFonts w:ascii="Arial" w:hAnsi="Arial" w:cs="Arial"/>
                <w:lang w:val="es-CO"/>
              </w:rPr>
              <w:t>Secretar</w:t>
            </w:r>
            <w:ins w:id="12" w:author="Usuario" w:date="2014-03-20T09:01:00Z">
              <w:r w:rsidR="00D104C6">
                <w:rPr>
                  <w:rFonts w:ascii="Arial" w:hAnsi="Arial" w:cs="Arial"/>
                  <w:lang w:val="es-CO"/>
                </w:rPr>
                <w:t>í</w:t>
              </w:r>
            </w:ins>
            <w:del w:id="13" w:author="Usuario" w:date="2014-03-20T09:01:00Z">
              <w:r w:rsidR="00AB1117" w:rsidDel="00D104C6">
                <w:rPr>
                  <w:rFonts w:ascii="Arial" w:hAnsi="Arial" w:cs="Arial"/>
                  <w:lang w:val="es-CO"/>
                </w:rPr>
                <w:delText>i</w:delText>
              </w:r>
            </w:del>
            <w:r w:rsidR="00AB1117">
              <w:rPr>
                <w:rFonts w:ascii="Arial" w:hAnsi="Arial" w:cs="Arial"/>
                <w:lang w:val="es-CO"/>
              </w:rPr>
              <w:t>a</w:t>
            </w:r>
            <w:commentRangeEnd w:id="11"/>
            <w:r w:rsidR="00590CBD">
              <w:rPr>
                <w:rStyle w:val="Refdecomentario"/>
              </w:rPr>
              <w:commentReference w:id="11"/>
            </w:r>
            <w:r w:rsidR="00AB1117">
              <w:rPr>
                <w:rFonts w:ascii="Arial" w:hAnsi="Arial" w:cs="Arial"/>
                <w:lang w:val="es-CO"/>
              </w:rPr>
              <w:t xml:space="preserve"> de Transparencia</w:t>
            </w:r>
            <w:r w:rsidR="006618C8">
              <w:rPr>
                <w:rFonts w:ascii="Arial" w:hAnsi="Arial" w:cs="Arial"/>
                <w:lang w:val="es-CO"/>
              </w:rPr>
              <w:t>.</w:t>
            </w:r>
          </w:p>
          <w:p w:rsidR="00D26EA0" w:rsidRDefault="00D26EA0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ins w:id="14" w:author="Usuario" w:date="2014-03-20T09:02:00Z">
              <w:r w:rsidR="00D104C6">
                <w:rPr>
                  <w:rFonts w:ascii="Arial" w:hAnsi="Arial" w:cs="Arial"/>
                  <w:lang w:val="es-CO"/>
                </w:rPr>
                <w:t xml:space="preserve">a las partes </w:t>
              </w:r>
            </w:ins>
            <w:r w:rsidR="00AB1117">
              <w:rPr>
                <w:rFonts w:ascii="Arial" w:hAnsi="Arial" w:cs="Arial"/>
                <w:lang w:val="es-CO"/>
              </w:rPr>
              <w:t xml:space="preserve">que en la solución móvil Elefantes Blancos se está corrigiendo </w:t>
            </w:r>
            <w:r w:rsidR="006618C8">
              <w:rPr>
                <w:rFonts w:ascii="Arial" w:hAnsi="Arial" w:cs="Arial"/>
                <w:lang w:val="es-CO"/>
              </w:rPr>
              <w:t xml:space="preserve">principalmente </w:t>
            </w:r>
            <w:r w:rsidR="00AB1117">
              <w:rPr>
                <w:rFonts w:ascii="Arial" w:hAnsi="Arial" w:cs="Arial"/>
                <w:lang w:val="es-CO"/>
              </w:rPr>
              <w:t>el error del teclado en la plataforma iOS.</w:t>
            </w:r>
            <w:r>
              <w:rPr>
                <w:rFonts w:ascii="Arial" w:hAnsi="Arial" w:cs="Arial"/>
                <w:lang w:val="es-CO"/>
              </w:rPr>
              <w:t xml:space="preserve"> </w:t>
            </w:r>
          </w:p>
          <w:p w:rsidR="00F069BB" w:rsidRDefault="00AB1117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</w:t>
            </w:r>
            <w:r w:rsidR="00D26EA0">
              <w:rPr>
                <w:rFonts w:ascii="Arial" w:hAnsi="Arial" w:cs="Arial"/>
                <w:lang w:val="es-CO"/>
              </w:rPr>
              <w:t xml:space="preserve"> pregunta </w:t>
            </w:r>
            <w:ins w:id="15" w:author="Usuario" w:date="2014-03-20T09:02:00Z">
              <w:r w:rsidR="00D104C6">
                <w:rPr>
                  <w:rFonts w:ascii="Arial" w:hAnsi="Arial" w:cs="Arial"/>
                  <w:lang w:val="es-CO"/>
                </w:rPr>
                <w:t xml:space="preserve">a la UTSW </w:t>
              </w:r>
            </w:ins>
            <w:r w:rsidR="00D26EA0">
              <w:rPr>
                <w:rFonts w:ascii="Arial" w:hAnsi="Arial" w:cs="Arial"/>
                <w:lang w:val="es-CO"/>
              </w:rPr>
              <w:t xml:space="preserve">acerca de las pruebas de carga y </w:t>
            </w:r>
            <w:ins w:id="16" w:author="Usuario" w:date="2014-03-20T10:25:00Z">
              <w:r w:rsidR="006C7DD8">
                <w:rPr>
                  <w:rFonts w:ascii="Arial" w:hAnsi="Arial" w:cs="Arial"/>
                  <w:lang w:val="es-CO"/>
                </w:rPr>
                <w:t>e</w:t>
              </w:r>
            </w:ins>
            <w:r w:rsidR="00D26EA0">
              <w:rPr>
                <w:rFonts w:ascii="Arial" w:hAnsi="Arial" w:cs="Arial"/>
                <w:lang w:val="es-CO"/>
              </w:rPr>
              <w:t>stre</w:t>
            </w:r>
            <w:del w:id="17" w:author="Usuario" w:date="2014-03-20T10:25:00Z">
              <w:r w:rsidR="00D26EA0" w:rsidDel="006C7DD8">
                <w:rPr>
                  <w:rFonts w:ascii="Arial" w:hAnsi="Arial" w:cs="Arial"/>
                  <w:lang w:val="es-CO"/>
                </w:rPr>
                <w:delText>s</w:delText>
              </w:r>
            </w:del>
            <w:r w:rsidR="00D26EA0"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>,</w:t>
            </w:r>
            <w:r w:rsidR="00D26EA0">
              <w:rPr>
                <w:rFonts w:ascii="Arial" w:hAnsi="Arial" w:cs="Arial"/>
                <w:lang w:val="es-CO"/>
              </w:rPr>
              <w:t xml:space="preserve"> la UTSW indica que </w:t>
            </w:r>
            <w:r>
              <w:rPr>
                <w:rFonts w:ascii="Arial" w:hAnsi="Arial" w:cs="Arial"/>
                <w:lang w:val="es-CO"/>
              </w:rPr>
              <w:t>las p</w:t>
            </w:r>
            <w:r w:rsidR="00D26EA0">
              <w:rPr>
                <w:rFonts w:ascii="Arial" w:hAnsi="Arial" w:cs="Arial"/>
                <w:lang w:val="es-CO"/>
              </w:rPr>
              <w:t xml:space="preserve">ruebas no se </w:t>
            </w:r>
            <w:r>
              <w:rPr>
                <w:rFonts w:ascii="Arial" w:hAnsi="Arial" w:cs="Arial"/>
                <w:lang w:val="es-CO"/>
              </w:rPr>
              <w:t>terminaron por que los tiempos de respuesta estaban muy lentos</w:t>
            </w:r>
            <w:r w:rsidR="006618C8">
              <w:rPr>
                <w:rFonts w:ascii="Arial" w:hAnsi="Arial" w:cs="Arial"/>
                <w:lang w:val="es-CO"/>
              </w:rPr>
              <w:t>, se va solicitar otra ventana de tiempo para el día jueves 6 de Marzo</w:t>
            </w:r>
            <w:ins w:id="18" w:author="Javier Zapata Sanchez" w:date="2014-03-17T11:08:00Z">
              <w:r w:rsidR="00590CBD">
                <w:rPr>
                  <w:rFonts w:ascii="Arial" w:hAnsi="Arial" w:cs="Arial"/>
                  <w:lang w:val="es-CO"/>
                </w:rPr>
                <w:t xml:space="preserve"> de 2014</w:t>
              </w:r>
            </w:ins>
            <w:r w:rsidR="006618C8">
              <w:rPr>
                <w:rFonts w:ascii="Arial" w:hAnsi="Arial" w:cs="Arial"/>
                <w:lang w:val="es-CO"/>
              </w:rPr>
              <w:t xml:space="preserve"> para </w:t>
            </w:r>
            <w:r w:rsidR="00D005CA">
              <w:rPr>
                <w:rFonts w:ascii="Arial" w:hAnsi="Arial" w:cs="Arial"/>
                <w:lang w:val="es-CO"/>
              </w:rPr>
              <w:t>la ejecución de</w:t>
            </w:r>
            <w:r w:rsidR="006618C8">
              <w:rPr>
                <w:rFonts w:ascii="Arial" w:hAnsi="Arial" w:cs="Arial"/>
                <w:lang w:val="es-CO"/>
              </w:rPr>
              <w:t xml:space="preserve"> las pruebas nuevamente.</w:t>
            </w:r>
          </w:p>
          <w:p w:rsidR="00F069BB" w:rsidRDefault="00F069BB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ins w:id="19" w:author="Usuario" w:date="2014-03-20T09:02:00Z">
              <w:r w:rsidR="00D104C6">
                <w:rPr>
                  <w:rFonts w:ascii="Arial" w:hAnsi="Arial" w:cs="Arial"/>
                  <w:lang w:val="es-CO"/>
                </w:rPr>
                <w:t>i</w:t>
              </w:r>
            </w:ins>
            <w:del w:id="20" w:author="Usuario" w:date="2014-03-20T09:02:00Z">
              <w:r w:rsidDel="00D104C6">
                <w:rPr>
                  <w:rFonts w:ascii="Arial" w:hAnsi="Arial" w:cs="Arial"/>
                  <w:lang w:val="es-CO"/>
                </w:rPr>
                <w:delText>I</w:delText>
              </w:r>
            </w:del>
            <w:r>
              <w:rPr>
                <w:rFonts w:ascii="Arial" w:hAnsi="Arial" w:cs="Arial"/>
                <w:lang w:val="es-CO"/>
              </w:rPr>
              <w:t xml:space="preserve">ndica </w:t>
            </w:r>
            <w:ins w:id="21" w:author="Usuario" w:date="2014-03-20T09:02:00Z">
              <w:r w:rsidR="00D104C6">
                <w:rPr>
                  <w:rFonts w:ascii="Arial" w:hAnsi="Arial" w:cs="Arial"/>
                  <w:lang w:val="es-CO"/>
                </w:rPr>
                <w:t xml:space="preserve">a las partes </w:t>
              </w:r>
            </w:ins>
            <w:r>
              <w:rPr>
                <w:rFonts w:ascii="Arial" w:hAnsi="Arial" w:cs="Arial"/>
                <w:lang w:val="es-CO"/>
              </w:rPr>
              <w:t xml:space="preserve">que el jueves 06 de marzo de 2014 se </w:t>
            </w:r>
            <w:r w:rsidR="006618C8">
              <w:rPr>
                <w:rFonts w:ascii="Arial" w:hAnsi="Arial" w:cs="Arial"/>
                <w:lang w:val="es-CO"/>
              </w:rPr>
              <w:t>publicará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6618C8">
              <w:rPr>
                <w:rFonts w:ascii="Arial" w:hAnsi="Arial" w:cs="Arial"/>
                <w:lang w:val="es-CO"/>
              </w:rPr>
              <w:t>Elefantes Blancos móvil V</w:t>
            </w:r>
            <w:ins w:id="22" w:author="Usuario" w:date="2014-03-20T09:03:00Z">
              <w:r w:rsidR="00D104C6">
                <w:rPr>
                  <w:rFonts w:ascii="Arial" w:hAnsi="Arial" w:cs="Arial"/>
                  <w:lang w:val="es-CO"/>
                </w:rPr>
                <w:t>.S</w:t>
              </w:r>
            </w:ins>
            <w:r>
              <w:rPr>
                <w:rFonts w:ascii="Arial" w:hAnsi="Arial" w:cs="Arial"/>
                <w:lang w:val="es-CO"/>
              </w:rPr>
              <w:t xml:space="preserve"> </w:t>
            </w:r>
            <w:r w:rsidR="0076497C">
              <w:rPr>
                <w:rFonts w:ascii="Arial" w:hAnsi="Arial" w:cs="Arial"/>
                <w:lang w:val="es-CO"/>
              </w:rPr>
              <w:t xml:space="preserve">1.6 </w:t>
            </w:r>
            <w:r>
              <w:rPr>
                <w:rFonts w:ascii="Arial" w:hAnsi="Arial" w:cs="Arial"/>
                <w:lang w:val="es-CO"/>
              </w:rPr>
              <w:t>apunta</w:t>
            </w:r>
            <w:r w:rsidR="006618C8">
              <w:rPr>
                <w:rFonts w:ascii="Arial" w:hAnsi="Arial" w:cs="Arial"/>
                <w:lang w:val="es-CO"/>
              </w:rPr>
              <w:t>ndo a los servicios web instalados en el Centro de Datos de</w:t>
            </w:r>
            <w:r>
              <w:rPr>
                <w:rFonts w:ascii="Arial" w:hAnsi="Arial" w:cs="Arial"/>
                <w:lang w:val="es-CO"/>
              </w:rPr>
              <w:t xml:space="preserve"> Synapsis.</w:t>
            </w:r>
          </w:p>
          <w:p w:rsidR="007E4668" w:rsidRDefault="00F069BB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ins w:id="23" w:author="Usuario" w:date="2014-03-20T09:03:00Z">
              <w:r w:rsidR="00D104C6">
                <w:rPr>
                  <w:rFonts w:ascii="Arial" w:hAnsi="Arial" w:cs="Arial"/>
                  <w:lang w:val="es-CO"/>
                </w:rPr>
                <w:t>s</w:t>
              </w:r>
            </w:ins>
            <w:del w:id="24" w:author="Usuario" w:date="2014-03-20T09:03:00Z">
              <w:r w:rsidDel="00D104C6">
                <w:rPr>
                  <w:rFonts w:ascii="Arial" w:hAnsi="Arial" w:cs="Arial"/>
                  <w:lang w:val="es-CO"/>
                </w:rPr>
                <w:delText>S</w:delText>
              </w:r>
            </w:del>
            <w:r>
              <w:rPr>
                <w:rFonts w:ascii="Arial" w:hAnsi="Arial" w:cs="Arial"/>
                <w:lang w:val="es-CO"/>
              </w:rPr>
              <w:t xml:space="preserve">olicita </w:t>
            </w:r>
            <w:r w:rsidR="006618C8">
              <w:rPr>
                <w:rFonts w:ascii="Arial" w:hAnsi="Arial" w:cs="Arial"/>
                <w:lang w:val="es-CO"/>
              </w:rPr>
              <w:t xml:space="preserve">a la Interventoría definir </w:t>
            </w:r>
            <w:r>
              <w:rPr>
                <w:rFonts w:ascii="Arial" w:hAnsi="Arial" w:cs="Arial"/>
                <w:lang w:val="es-CO"/>
              </w:rPr>
              <w:t>la fecha de paso a producción de Elefantes Blancos</w:t>
            </w:r>
            <w:r w:rsidR="0076497C">
              <w:rPr>
                <w:rFonts w:ascii="Arial" w:hAnsi="Arial" w:cs="Arial"/>
                <w:lang w:val="es-CO"/>
              </w:rPr>
              <w:t xml:space="preserve"> </w:t>
            </w:r>
            <w:r w:rsidR="006618C8">
              <w:rPr>
                <w:rFonts w:ascii="Arial" w:hAnsi="Arial" w:cs="Arial"/>
                <w:lang w:val="es-CO"/>
              </w:rPr>
              <w:t xml:space="preserve">Móvil, </w:t>
            </w:r>
            <w:r w:rsidR="0076497C">
              <w:rPr>
                <w:rFonts w:ascii="Arial" w:hAnsi="Arial" w:cs="Arial"/>
                <w:lang w:val="es-CO"/>
              </w:rPr>
              <w:t xml:space="preserve">se acuerda entre </w:t>
            </w:r>
            <w:r w:rsidR="006618C8">
              <w:rPr>
                <w:rFonts w:ascii="Arial" w:hAnsi="Arial" w:cs="Arial"/>
                <w:lang w:val="es-CO"/>
              </w:rPr>
              <w:t>GEL, Secretar</w:t>
            </w:r>
            <w:ins w:id="25" w:author="Usuario" w:date="2014-03-20T10:26:00Z">
              <w:r w:rsidR="006C7DD8">
                <w:rPr>
                  <w:rFonts w:ascii="Arial" w:hAnsi="Arial" w:cs="Arial"/>
                  <w:lang w:val="es-CO"/>
                </w:rPr>
                <w:t>í</w:t>
              </w:r>
            </w:ins>
            <w:del w:id="26" w:author="Usuario" w:date="2014-03-20T10:26:00Z">
              <w:r w:rsidR="006618C8" w:rsidDel="006C7DD8">
                <w:rPr>
                  <w:rFonts w:ascii="Arial" w:hAnsi="Arial" w:cs="Arial"/>
                  <w:lang w:val="es-CO"/>
                </w:rPr>
                <w:delText>i</w:delText>
              </w:r>
            </w:del>
            <w:r w:rsidR="006618C8">
              <w:rPr>
                <w:rFonts w:ascii="Arial" w:hAnsi="Arial" w:cs="Arial"/>
                <w:lang w:val="es-CO"/>
              </w:rPr>
              <w:t>a de Transparencia e Interventoría que a partir del día del</w:t>
            </w:r>
            <w:r w:rsidR="0076497C">
              <w:rPr>
                <w:rFonts w:ascii="Arial" w:hAnsi="Arial" w:cs="Arial"/>
                <w:lang w:val="es-CO"/>
              </w:rPr>
              <w:t xml:space="preserve"> 04 de marzo de 2014</w:t>
            </w:r>
            <w:r w:rsidR="006618C8">
              <w:rPr>
                <w:rFonts w:ascii="Arial" w:hAnsi="Arial" w:cs="Arial"/>
                <w:lang w:val="es-CO"/>
              </w:rPr>
              <w:t xml:space="preserve"> se iniciaría la fase de producción de la solución móvil Elefantes Blancos.</w:t>
            </w:r>
          </w:p>
          <w:p w:rsidR="00384FA0" w:rsidRDefault="00D104C6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ins w:id="27" w:author="Usuario" w:date="2014-03-20T09:03:00Z">
              <w:r>
                <w:rPr>
                  <w:rFonts w:ascii="Arial" w:hAnsi="Arial" w:cs="Arial"/>
                  <w:lang w:val="es-CO"/>
                </w:rPr>
                <w:t xml:space="preserve">La </w:t>
              </w:r>
              <w:r w:rsidR="006C7DD8">
                <w:rPr>
                  <w:rFonts w:ascii="Arial" w:hAnsi="Arial" w:cs="Arial"/>
                  <w:lang w:val="es-CO"/>
                </w:rPr>
                <w:t>entidad</w:t>
              </w:r>
              <w:r>
                <w:rPr>
                  <w:rFonts w:ascii="Arial" w:hAnsi="Arial" w:cs="Arial"/>
                  <w:lang w:val="es-CO"/>
                </w:rPr>
                <w:t xml:space="preserve"> </w:t>
              </w:r>
            </w:ins>
            <w:r w:rsidR="006618C8">
              <w:rPr>
                <w:rFonts w:ascii="Arial" w:hAnsi="Arial" w:cs="Arial"/>
                <w:lang w:val="es-CO"/>
              </w:rPr>
              <w:t>Secretar</w:t>
            </w:r>
            <w:ins w:id="28" w:author="Usuario" w:date="2014-03-20T09:03:00Z">
              <w:r>
                <w:rPr>
                  <w:rFonts w:ascii="Arial" w:hAnsi="Arial" w:cs="Arial"/>
                  <w:lang w:val="es-CO"/>
                </w:rPr>
                <w:t>í</w:t>
              </w:r>
            </w:ins>
            <w:del w:id="29" w:author="Usuario" w:date="2014-03-20T09:03:00Z">
              <w:r w:rsidR="006618C8" w:rsidDel="00D104C6">
                <w:rPr>
                  <w:rFonts w:ascii="Arial" w:hAnsi="Arial" w:cs="Arial"/>
                  <w:lang w:val="es-CO"/>
                </w:rPr>
                <w:delText>i</w:delText>
              </w:r>
            </w:del>
            <w:r w:rsidR="006618C8">
              <w:rPr>
                <w:rFonts w:ascii="Arial" w:hAnsi="Arial" w:cs="Arial"/>
                <w:lang w:val="es-CO"/>
              </w:rPr>
              <w:t xml:space="preserve">a de Transparencia </w:t>
            </w:r>
            <w:r w:rsidR="007E4668">
              <w:rPr>
                <w:rFonts w:ascii="Arial" w:hAnsi="Arial" w:cs="Arial"/>
                <w:lang w:val="es-CO"/>
              </w:rPr>
              <w:t>pregunta a la UTSW cuanto es el tiempo de garantía</w:t>
            </w:r>
            <w:r w:rsidR="00D005CA">
              <w:rPr>
                <w:rFonts w:ascii="Arial" w:hAnsi="Arial" w:cs="Arial"/>
                <w:lang w:val="es-CO"/>
              </w:rPr>
              <w:t xml:space="preserve"> de las soluciones,</w:t>
            </w:r>
            <w:r w:rsidR="007E4668">
              <w:rPr>
                <w:rFonts w:ascii="Arial" w:hAnsi="Arial" w:cs="Arial"/>
                <w:lang w:val="es-CO"/>
              </w:rPr>
              <w:t xml:space="preserve"> la UTSW </w:t>
            </w:r>
            <w:ins w:id="30" w:author="Usuario" w:date="2014-03-20T09:03:00Z">
              <w:r>
                <w:rPr>
                  <w:rFonts w:ascii="Arial" w:hAnsi="Arial" w:cs="Arial"/>
                  <w:lang w:val="es-CO"/>
                </w:rPr>
                <w:t>i</w:t>
              </w:r>
            </w:ins>
            <w:del w:id="31" w:author="Usuario" w:date="2014-03-20T09:03:00Z">
              <w:r w:rsidR="007E4668" w:rsidDel="00D104C6">
                <w:rPr>
                  <w:rFonts w:ascii="Arial" w:hAnsi="Arial" w:cs="Arial"/>
                  <w:lang w:val="es-CO"/>
                </w:rPr>
                <w:delText>I</w:delText>
              </w:r>
            </w:del>
            <w:r w:rsidR="007E4668">
              <w:rPr>
                <w:rFonts w:ascii="Arial" w:hAnsi="Arial" w:cs="Arial"/>
                <w:lang w:val="es-CO"/>
              </w:rPr>
              <w:t>ndica que es de un (1</w:t>
            </w:r>
            <w:del w:id="32" w:author="Javier Zapata Sanchez" w:date="2014-03-17T11:09:00Z">
              <w:r w:rsidR="007E4668" w:rsidDel="00590CBD">
                <w:rPr>
                  <w:rFonts w:ascii="Arial" w:hAnsi="Arial" w:cs="Arial"/>
                  <w:lang w:val="es-CO"/>
                </w:rPr>
                <w:delText>)</w:delText>
              </w:r>
            </w:del>
            <w:r w:rsidR="007E4668">
              <w:rPr>
                <w:rFonts w:ascii="Arial" w:hAnsi="Arial" w:cs="Arial"/>
                <w:lang w:val="es-CO"/>
              </w:rPr>
              <w:t xml:space="preserve"> año</w:t>
            </w:r>
            <w:r w:rsidR="00384FA0">
              <w:rPr>
                <w:rFonts w:ascii="Arial" w:hAnsi="Arial" w:cs="Arial"/>
                <w:lang w:val="es-CO"/>
              </w:rPr>
              <w:t>.</w:t>
            </w:r>
            <w:r w:rsidR="007E4668">
              <w:rPr>
                <w:rFonts w:ascii="Arial" w:hAnsi="Arial" w:cs="Arial"/>
                <w:lang w:val="es-CO"/>
              </w:rPr>
              <w:t xml:space="preserve"> </w:t>
            </w:r>
            <w:r w:rsidR="00F069BB" w:rsidRPr="00B31AF4">
              <w:rPr>
                <w:rFonts w:ascii="Arial" w:hAnsi="Arial" w:cs="Arial"/>
                <w:lang w:val="es-CO"/>
              </w:rPr>
              <w:t xml:space="preserve"> </w:t>
            </w:r>
          </w:p>
          <w:p w:rsidR="000666E8" w:rsidRPr="004A4A48" w:rsidRDefault="000666E8" w:rsidP="00126B15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797C52" w:rsidRDefault="000666E8" w:rsidP="00EB1FEB">
            <w:pPr>
              <w:pStyle w:val="Prrafodelista"/>
              <w:numPr>
                <w:ilvl w:val="0"/>
                <w:numId w:val="16"/>
              </w:num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  <w:r w:rsidRPr="004A4A48">
              <w:rPr>
                <w:rFonts w:ascii="Arial" w:hAnsi="Arial" w:cs="Arial"/>
                <w:b/>
                <w:lang w:val="es-CO"/>
              </w:rPr>
              <w:t>Resumen de  Proyecto</w:t>
            </w:r>
            <w:r w:rsidR="00797C52" w:rsidRPr="004A4A48">
              <w:rPr>
                <w:rFonts w:ascii="Arial" w:hAnsi="Arial" w:cs="Arial"/>
                <w:b/>
                <w:lang w:val="es-CO"/>
              </w:rPr>
              <w:t xml:space="preserve"> </w:t>
            </w:r>
          </w:p>
          <w:p w:rsidR="007E4668" w:rsidRPr="004A4A48" w:rsidRDefault="007E4668" w:rsidP="006617F2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D005CA" w:rsidRP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 xml:space="preserve">La UTSW </w:t>
            </w:r>
            <w:ins w:id="33" w:author="Usuario" w:date="2014-03-20T09:05:00Z">
              <w:r w:rsidR="00D104C6">
                <w:rPr>
                  <w:rFonts w:ascii="Arial" w:hAnsi="Arial" w:cs="Arial"/>
                  <w:lang w:val="es-CO"/>
                </w:rPr>
                <w:t xml:space="preserve">informa  a las partes que </w:t>
              </w:r>
            </w:ins>
            <w:r w:rsidRPr="00D005CA">
              <w:rPr>
                <w:rFonts w:ascii="Arial" w:hAnsi="Arial" w:cs="Arial"/>
                <w:lang w:val="es-CO"/>
              </w:rPr>
              <w:t xml:space="preserve">ejecutó actividades </w:t>
            </w:r>
            <w:commentRangeStart w:id="34"/>
            <w:r w:rsidRPr="00D005CA">
              <w:rPr>
                <w:rFonts w:ascii="Arial" w:hAnsi="Arial" w:cs="Arial"/>
                <w:lang w:val="es-CO"/>
              </w:rPr>
              <w:t xml:space="preserve">del Sprint de Producción </w:t>
            </w:r>
            <w:commentRangeEnd w:id="34"/>
            <w:r w:rsidR="00590CBD">
              <w:rPr>
                <w:rStyle w:val="Refdecomentario"/>
              </w:rPr>
              <w:commentReference w:id="34"/>
            </w:r>
            <w:ins w:id="35" w:author="Usuario" w:date="2014-03-20T09:05:00Z">
              <w:r w:rsidR="00D104C6">
                <w:rPr>
                  <w:rFonts w:ascii="Arial" w:hAnsi="Arial" w:cs="Arial"/>
                </w:rPr>
                <w:t xml:space="preserve">de la </w:t>
              </w:r>
              <w:r w:rsidR="00D104C6">
                <w:rPr>
                  <w:rFonts w:ascii="Arial" w:hAnsi="Arial" w:cs="Arial"/>
                </w:rPr>
                <w:lastRenderedPageBreak/>
                <w:t xml:space="preserve">aplicación Elefantes Blancos Web </w:t>
              </w:r>
            </w:ins>
            <w:r w:rsidRPr="00D005CA">
              <w:rPr>
                <w:rFonts w:ascii="Arial" w:hAnsi="Arial" w:cs="Arial"/>
                <w:lang w:val="es-CO"/>
              </w:rPr>
              <w:t>en el cual se logra un avance del 100% con respecto al 100% planeado, además un avance general del proyecto del  69% sobre el 72% planeado. El avance de las tres soluciones es el  siguiente:</w:t>
            </w:r>
          </w:p>
          <w:p w:rsidR="00D005CA" w:rsidRP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Elefantes Blancos Administrador</w:t>
            </w:r>
          </w:p>
          <w:p w:rsidR="00D005CA" w:rsidRPr="00D005CA" w:rsidRDefault="00D005CA" w:rsidP="00D005CA">
            <w:pPr>
              <w:numPr>
                <w:ilvl w:val="1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Sprint Producción Avance 100% con respecto al 100% planeado</w:t>
            </w:r>
          </w:p>
          <w:p w:rsidR="00D005CA" w:rsidRPr="00D005CA" w:rsidRDefault="00D005CA" w:rsidP="00D005CA">
            <w:pPr>
              <w:numPr>
                <w:ilvl w:val="1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Sprint Estabilización Avance 5% con respecto al 7% planeado</w:t>
            </w:r>
          </w:p>
          <w:p w:rsidR="00D005CA" w:rsidRP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PEC Móvil</w:t>
            </w:r>
          </w:p>
          <w:p w:rsidR="00D005CA" w:rsidRPr="00D005CA" w:rsidRDefault="00D005CA" w:rsidP="00D005CA">
            <w:pPr>
              <w:numPr>
                <w:ilvl w:val="1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Sprint 1 Avance del 5% con respecto al 10% planeado</w:t>
            </w:r>
          </w:p>
          <w:p w:rsidR="00D005CA" w:rsidRP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En la semana del Informe se realizaron los ajustes de los defectos de la etapa de Producción</w:t>
            </w:r>
            <w:r>
              <w:rPr>
                <w:rFonts w:ascii="Arial" w:hAnsi="Arial" w:cs="Arial"/>
                <w:lang w:val="es-CO"/>
              </w:rPr>
              <w:t xml:space="preserve"> de Elefantes Blancos Web</w:t>
            </w:r>
            <w:r w:rsidRPr="00D005CA">
              <w:rPr>
                <w:rFonts w:ascii="Arial" w:hAnsi="Arial" w:cs="Arial"/>
                <w:lang w:val="es-CO"/>
              </w:rPr>
              <w:t>.</w:t>
            </w:r>
          </w:p>
          <w:p w:rsidR="00D005CA" w:rsidRP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>La UTSW realiza la publicación el 18 de Febrero del 2014 de la versión V 1.6 Plataforma Android y V 1.8 plataforma iOS apuntando a los servicios instalados en el Centro de Dato</w:t>
            </w:r>
            <w:r>
              <w:rPr>
                <w:rFonts w:ascii="Arial" w:hAnsi="Arial" w:cs="Arial"/>
                <w:lang w:val="es-CO"/>
              </w:rPr>
              <w:t>s</w:t>
            </w:r>
            <w:r w:rsidRPr="00D005CA">
              <w:rPr>
                <w:rFonts w:ascii="Arial" w:hAnsi="Arial" w:cs="Arial"/>
                <w:lang w:val="es-CO"/>
              </w:rPr>
              <w:t xml:space="preserve"> Synapsis para pruebas de la Secretaría de Transparencia, GEL e Interventoría.</w:t>
            </w:r>
          </w:p>
          <w:p w:rsidR="00D005CA" w:rsidRDefault="00D005CA" w:rsidP="00D005CA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 w:rsidRPr="00D005CA">
              <w:rPr>
                <w:rFonts w:ascii="Arial" w:hAnsi="Arial" w:cs="Arial"/>
                <w:lang w:val="es-CO"/>
              </w:rPr>
              <w:t xml:space="preserve">El día 28 de Febrero de 2014 queda aprobada la aplicación Elefantes Blancos V 1.0 en la Tienda Apple Store. </w:t>
            </w:r>
          </w:p>
          <w:p w:rsidR="00EB1FEB" w:rsidRDefault="00EB1FEB" w:rsidP="00EB1FEB">
            <w:pPr>
              <w:ind w:left="720"/>
              <w:jc w:val="both"/>
              <w:rPr>
                <w:rFonts w:ascii="Arial" w:hAnsi="Arial" w:cs="Arial"/>
                <w:lang w:val="es-CO"/>
              </w:rPr>
            </w:pPr>
          </w:p>
          <w:p w:rsidR="0076497C" w:rsidRDefault="0076497C" w:rsidP="0076497C">
            <w:pPr>
              <w:pStyle w:val="Prrafodelista"/>
              <w:numPr>
                <w:ilvl w:val="0"/>
                <w:numId w:val="16"/>
              </w:numPr>
              <w:jc w:val="both"/>
              <w:rPr>
                <w:ins w:id="36" w:author="Javier Zapata Sanchez" w:date="2014-03-17T11:13:00Z"/>
                <w:rFonts w:ascii="Arial" w:hAnsi="Arial" w:cs="Arial"/>
                <w:b/>
                <w:lang w:val="es-CO"/>
              </w:rPr>
            </w:pPr>
            <w:r w:rsidRPr="0076497C">
              <w:rPr>
                <w:rFonts w:ascii="Arial" w:hAnsi="Arial" w:cs="Arial"/>
                <w:b/>
                <w:lang w:val="es-CO"/>
              </w:rPr>
              <w:t xml:space="preserve">Otros </w:t>
            </w:r>
          </w:p>
          <w:p w:rsidR="00B31AF4" w:rsidRDefault="00B31AF4" w:rsidP="007F0C38">
            <w:pPr>
              <w:pStyle w:val="Prrafodelista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D005CA" w:rsidRDefault="00D005CA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Interventoría pregunta </w:t>
            </w:r>
            <w:ins w:id="37" w:author="Usuario" w:date="2014-03-20T09:08:00Z">
              <w:r w:rsidR="007F0C38">
                <w:rPr>
                  <w:rFonts w:ascii="Arial" w:hAnsi="Arial" w:cs="Arial"/>
                  <w:lang w:val="es-CO"/>
                </w:rPr>
                <w:t xml:space="preserve">a la UTSW </w:t>
              </w:r>
            </w:ins>
            <w:r>
              <w:rPr>
                <w:rFonts w:ascii="Arial" w:hAnsi="Arial" w:cs="Arial"/>
                <w:lang w:val="es-CO"/>
              </w:rPr>
              <w:t>el estado de los compromisos, la UTSW informa que para la fecha  de corte del informe no se encuentra ningún compromiso pendiente</w:t>
            </w:r>
            <w:ins w:id="38" w:author="Javier Zapata Sanchez" w:date="2014-03-17T11:13:00Z">
              <w:r w:rsidR="00B31AF4">
                <w:rPr>
                  <w:rFonts w:ascii="Arial" w:hAnsi="Arial" w:cs="Arial"/>
                  <w:lang w:val="es-CO"/>
                </w:rPr>
                <w:t>.</w:t>
              </w:r>
            </w:ins>
            <w:r>
              <w:rPr>
                <w:rFonts w:ascii="Arial" w:hAnsi="Arial" w:cs="Arial"/>
                <w:lang w:val="es-CO"/>
              </w:rPr>
              <w:t xml:space="preserve"> </w:t>
            </w:r>
          </w:p>
          <w:p w:rsidR="0076497C" w:rsidRDefault="00EB1FEB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pregunta </w:t>
            </w:r>
            <w:ins w:id="39" w:author="Usuario" w:date="2014-03-20T09:08:00Z">
              <w:r w:rsidR="007F0C38">
                <w:rPr>
                  <w:rFonts w:ascii="Arial" w:hAnsi="Arial" w:cs="Arial"/>
                  <w:lang w:val="es-CO"/>
                </w:rPr>
                <w:t xml:space="preserve"> a la UTSW </w:t>
              </w:r>
            </w:ins>
            <w:r>
              <w:rPr>
                <w:rFonts w:ascii="Arial" w:hAnsi="Arial" w:cs="Arial"/>
                <w:lang w:val="es-CO"/>
              </w:rPr>
              <w:t>cuándo se va a publicar los Entregables de la etapa de Diseño</w:t>
            </w:r>
            <w:r w:rsidR="00D005CA">
              <w:rPr>
                <w:rFonts w:ascii="Arial" w:hAnsi="Arial" w:cs="Arial"/>
                <w:lang w:val="es-CO"/>
              </w:rPr>
              <w:t xml:space="preserve"> de la solución móvil PEC</w:t>
            </w:r>
            <w:r>
              <w:rPr>
                <w:rFonts w:ascii="Arial" w:hAnsi="Arial" w:cs="Arial"/>
                <w:lang w:val="es-CO"/>
              </w:rPr>
              <w:t>, l</w:t>
            </w:r>
            <w:r w:rsidRPr="00D015FF">
              <w:rPr>
                <w:rFonts w:ascii="Arial" w:hAnsi="Arial" w:cs="Arial"/>
                <w:lang w:val="es-CO"/>
              </w:rPr>
              <w:t xml:space="preserve">a UTSW Indica que esta semana se empezaran a </w:t>
            </w:r>
            <w:r w:rsidR="00D005CA">
              <w:rPr>
                <w:rFonts w:ascii="Arial" w:hAnsi="Arial" w:cs="Arial"/>
                <w:lang w:val="es-CO"/>
              </w:rPr>
              <w:t>publicar</w:t>
            </w:r>
            <w:r w:rsidRPr="00D015FF">
              <w:rPr>
                <w:rFonts w:ascii="Arial" w:hAnsi="Arial" w:cs="Arial"/>
                <w:lang w:val="es-CO"/>
              </w:rPr>
              <w:t xml:space="preserve"> </w:t>
            </w:r>
            <w:r w:rsidR="00D005CA">
              <w:rPr>
                <w:rFonts w:ascii="Arial" w:hAnsi="Arial" w:cs="Arial"/>
                <w:lang w:val="es-CO"/>
              </w:rPr>
              <w:t xml:space="preserve">los </w:t>
            </w:r>
            <w:r w:rsidRPr="00D015FF">
              <w:rPr>
                <w:rFonts w:ascii="Arial" w:hAnsi="Arial" w:cs="Arial"/>
                <w:lang w:val="es-CO"/>
              </w:rPr>
              <w:t xml:space="preserve">documentos, se </w:t>
            </w:r>
            <w:r>
              <w:rPr>
                <w:rFonts w:ascii="Arial" w:hAnsi="Arial" w:cs="Arial"/>
                <w:lang w:val="es-CO"/>
              </w:rPr>
              <w:t>inicia</w:t>
            </w:r>
            <w:r w:rsidRPr="00D015FF">
              <w:rPr>
                <w:rFonts w:ascii="Arial" w:hAnsi="Arial" w:cs="Arial"/>
                <w:lang w:val="es-CO"/>
              </w:rPr>
              <w:t xml:space="preserve"> con arquitectura</w:t>
            </w:r>
            <w:r>
              <w:rPr>
                <w:rFonts w:ascii="Arial" w:hAnsi="Arial" w:cs="Arial"/>
                <w:lang w:val="es-CO"/>
              </w:rPr>
              <w:t xml:space="preserve"> y vistas de casos de uso, los cuales </w:t>
            </w:r>
            <w:r w:rsidRPr="00D015FF">
              <w:rPr>
                <w:rFonts w:ascii="Arial" w:hAnsi="Arial" w:cs="Arial"/>
                <w:lang w:val="es-CO"/>
              </w:rPr>
              <w:t xml:space="preserve">se </w:t>
            </w:r>
            <w:r>
              <w:rPr>
                <w:rFonts w:ascii="Arial" w:hAnsi="Arial" w:cs="Arial"/>
                <w:lang w:val="es-CO"/>
              </w:rPr>
              <w:t>publicaran</w:t>
            </w:r>
            <w:r w:rsidRPr="00D015FF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esta semana,</w:t>
            </w:r>
            <w:r w:rsidRPr="00D015FF">
              <w:rPr>
                <w:rFonts w:ascii="Arial" w:hAnsi="Arial" w:cs="Arial"/>
                <w:lang w:val="es-CO"/>
              </w:rPr>
              <w:t xml:space="preserve"> el resto de los</w:t>
            </w:r>
            <w:r>
              <w:rPr>
                <w:rFonts w:ascii="Arial" w:hAnsi="Arial" w:cs="Arial"/>
                <w:lang w:val="es-CO"/>
              </w:rPr>
              <w:t xml:space="preserve"> documentos son actualizaciones del proyecto de soluciones móviles 2.</w:t>
            </w:r>
          </w:p>
          <w:p w:rsidR="0076497C" w:rsidRDefault="00D005CA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indica </w:t>
            </w:r>
            <w:ins w:id="40" w:author="Usuario" w:date="2014-03-20T09:08:00Z">
              <w:r w:rsidR="007F0C38">
                <w:rPr>
                  <w:rFonts w:ascii="Arial" w:hAnsi="Arial" w:cs="Arial"/>
                  <w:lang w:val="es-CO"/>
                </w:rPr>
                <w:t xml:space="preserve">a la UTSW </w:t>
              </w:r>
            </w:ins>
            <w:r>
              <w:rPr>
                <w:rFonts w:ascii="Arial" w:hAnsi="Arial" w:cs="Arial"/>
                <w:lang w:val="es-CO"/>
              </w:rPr>
              <w:t>que existe un defecto en la pantalla consulta por región</w:t>
            </w:r>
            <w:r w:rsidR="006D13C2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6D13C2">
              <w:rPr>
                <w:rFonts w:ascii="Arial" w:hAnsi="Arial" w:cs="Arial"/>
                <w:lang w:val="es-CO"/>
              </w:rPr>
              <w:t>está</w:t>
            </w:r>
            <w:r>
              <w:rPr>
                <w:rFonts w:ascii="Arial" w:hAnsi="Arial" w:cs="Arial"/>
                <w:lang w:val="es-CO"/>
              </w:rPr>
              <w:t xml:space="preserve"> presentando error cuando trae nombre de regiones </w:t>
            </w:r>
            <w:r w:rsidR="006D13C2">
              <w:rPr>
                <w:rFonts w:ascii="Arial" w:hAnsi="Arial" w:cs="Arial"/>
                <w:lang w:val="es-CO"/>
              </w:rPr>
              <w:t>con</w:t>
            </w:r>
            <w:r>
              <w:rPr>
                <w:rFonts w:ascii="Arial" w:hAnsi="Arial" w:cs="Arial"/>
                <w:lang w:val="es-CO"/>
              </w:rPr>
              <w:t xml:space="preserve"> tilde</w:t>
            </w:r>
            <w:r w:rsidR="006D13C2">
              <w:rPr>
                <w:rFonts w:ascii="Arial" w:hAnsi="Arial" w:cs="Arial"/>
                <w:lang w:val="es-CO"/>
              </w:rPr>
              <w:t xml:space="preserve"> ejemplo: Región Pacifica muestra un carácter especial, esto se presenta en los dispositivos Android.</w:t>
            </w:r>
          </w:p>
          <w:p w:rsidR="0076497C" w:rsidRDefault="006D13C2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 acuerda entre las partes que el </w:t>
            </w:r>
            <w:r w:rsidR="0076497C">
              <w:rPr>
                <w:rFonts w:ascii="Arial" w:hAnsi="Arial" w:cs="Arial"/>
                <w:lang w:val="es-CO"/>
              </w:rPr>
              <w:t>viernes 7 de marzo de 2014 se publica</w:t>
            </w:r>
            <w:r>
              <w:rPr>
                <w:rFonts w:ascii="Arial" w:hAnsi="Arial" w:cs="Arial"/>
                <w:lang w:val="es-CO"/>
              </w:rPr>
              <w:t>rá</w:t>
            </w:r>
            <w:r w:rsidR="0076497C">
              <w:rPr>
                <w:rFonts w:ascii="Arial" w:hAnsi="Arial" w:cs="Arial"/>
                <w:lang w:val="es-CO"/>
              </w:rPr>
              <w:t xml:space="preserve"> la versión </w:t>
            </w:r>
            <w:ins w:id="41" w:author="Usuario" w:date="2014-03-20T09:10:00Z">
              <w:r w:rsidR="007F0C38">
                <w:rPr>
                  <w:rFonts w:ascii="Arial" w:hAnsi="Arial" w:cs="Arial"/>
                  <w:lang w:val="es-CO"/>
                </w:rPr>
                <w:t xml:space="preserve">de la aplicación Elefantes Blancos </w:t>
              </w:r>
              <w:del w:id="42" w:author="Luisa Fernanda Medina Ramirez" w:date="2014-03-29T11:21:00Z">
                <w:r w:rsidR="007F0C38" w:rsidDel="002F438B">
                  <w:rPr>
                    <w:rFonts w:ascii="Arial" w:hAnsi="Arial" w:cs="Arial"/>
                    <w:lang w:val="es-CO"/>
                  </w:rPr>
                  <w:delText>Movil</w:delText>
                </w:r>
              </w:del>
            </w:ins>
            <w:ins w:id="43" w:author="Luisa Fernanda Medina Ramirez" w:date="2014-03-29T11:21:00Z">
              <w:r w:rsidR="002F438B">
                <w:rPr>
                  <w:rFonts w:ascii="Arial" w:hAnsi="Arial" w:cs="Arial"/>
                  <w:lang w:val="es-CO"/>
                </w:rPr>
                <w:t>Móvil</w:t>
              </w:r>
            </w:ins>
            <w:ins w:id="44" w:author="Usuario" w:date="2014-03-20T09:10:00Z">
              <w:r w:rsidR="007F0C38">
                <w:rPr>
                  <w:rFonts w:ascii="Arial" w:hAnsi="Arial" w:cs="Arial"/>
                  <w:lang w:val="es-CO"/>
                </w:rPr>
                <w:t xml:space="preserve"> </w:t>
              </w:r>
            </w:ins>
            <w:r w:rsidR="0076497C">
              <w:rPr>
                <w:rFonts w:ascii="Arial" w:hAnsi="Arial" w:cs="Arial"/>
                <w:lang w:val="es-CO"/>
              </w:rPr>
              <w:t xml:space="preserve">en </w:t>
            </w:r>
            <w:ins w:id="45" w:author="Usuario" w:date="2014-03-20T09:10:00Z">
              <w:r w:rsidR="007F0C38">
                <w:rPr>
                  <w:rFonts w:ascii="Arial" w:hAnsi="Arial" w:cs="Arial"/>
                  <w:lang w:val="es-CO"/>
                </w:rPr>
                <w:t xml:space="preserve">las </w:t>
              </w:r>
            </w:ins>
            <w:r w:rsidR="0076497C">
              <w:rPr>
                <w:rFonts w:ascii="Arial" w:hAnsi="Arial" w:cs="Arial"/>
                <w:lang w:val="es-CO"/>
              </w:rPr>
              <w:t>tienda</w:t>
            </w:r>
            <w:r>
              <w:rPr>
                <w:rFonts w:ascii="Arial" w:hAnsi="Arial" w:cs="Arial"/>
                <w:lang w:val="es-CO"/>
              </w:rPr>
              <w:t>s</w:t>
            </w:r>
            <w:r w:rsidR="0076497C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Apple Store y Google pl</w:t>
            </w:r>
            <w:bookmarkStart w:id="46" w:name="_GoBack"/>
            <w:bookmarkEnd w:id="46"/>
            <w:r>
              <w:rPr>
                <w:rFonts w:ascii="Arial" w:hAnsi="Arial" w:cs="Arial"/>
                <w:lang w:val="es-CO"/>
              </w:rPr>
              <w:t xml:space="preserve">ay store </w:t>
            </w:r>
            <w:del w:id="47" w:author="Usuario" w:date="2014-03-20T09:10:00Z">
              <w:r w:rsidDel="007F0C38">
                <w:rPr>
                  <w:rFonts w:ascii="Arial" w:hAnsi="Arial" w:cs="Arial"/>
                  <w:lang w:val="es-CO"/>
                </w:rPr>
                <w:delText>de Elefantes Blancos Móvil</w:delText>
              </w:r>
            </w:del>
            <w:r>
              <w:rPr>
                <w:rFonts w:ascii="Arial" w:hAnsi="Arial" w:cs="Arial"/>
                <w:lang w:val="es-CO"/>
              </w:rPr>
              <w:t xml:space="preserve">, la UTSW </w:t>
            </w:r>
            <w:r w:rsidR="00B637AB">
              <w:rPr>
                <w:rFonts w:ascii="Arial" w:hAnsi="Arial" w:cs="Arial"/>
                <w:lang w:val="es-CO"/>
              </w:rPr>
              <w:t>llevar</w:t>
            </w:r>
            <w:ins w:id="48" w:author="Usuario" w:date="2014-03-20T10:27:00Z">
              <w:r w:rsidR="006C7DD8">
                <w:rPr>
                  <w:rFonts w:ascii="Arial" w:hAnsi="Arial" w:cs="Arial"/>
                  <w:lang w:val="es-CO"/>
                </w:rPr>
                <w:t>á</w:t>
              </w:r>
            </w:ins>
            <w:del w:id="49" w:author="Usuario" w:date="2014-03-20T10:27:00Z">
              <w:r w:rsidR="00B637AB" w:rsidDel="006C7DD8">
                <w:rPr>
                  <w:rFonts w:ascii="Arial" w:hAnsi="Arial" w:cs="Arial"/>
                  <w:lang w:val="es-CO"/>
                </w:rPr>
                <w:delText>a</w:delText>
              </w:r>
            </w:del>
            <w:r w:rsidR="00B637AB">
              <w:rPr>
                <w:rFonts w:ascii="Arial" w:hAnsi="Arial" w:cs="Arial"/>
                <w:lang w:val="es-CO"/>
              </w:rPr>
              <w:t xml:space="preserve"> a cabo </w:t>
            </w:r>
            <w:r>
              <w:rPr>
                <w:rFonts w:ascii="Arial" w:hAnsi="Arial" w:cs="Arial"/>
                <w:lang w:val="es-CO"/>
              </w:rPr>
              <w:t>el acompañamiento al área de Sistemas de Presidencia</w:t>
            </w:r>
            <w:r w:rsidR="00B637AB">
              <w:rPr>
                <w:rFonts w:ascii="Arial" w:hAnsi="Arial" w:cs="Arial"/>
                <w:lang w:val="es-CO"/>
              </w:rPr>
              <w:t xml:space="preserve"> en la publicación en las tiendas de aplicaciones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76497C" w:rsidRDefault="00B637AB" w:rsidP="00EB1FEB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lang w:val="es-CO"/>
              </w:rPr>
            </w:pPr>
            <w:commentRangeStart w:id="50"/>
            <w:r>
              <w:rPr>
                <w:rFonts w:ascii="Arial" w:hAnsi="Arial" w:cs="Arial"/>
                <w:lang w:val="es-CO"/>
              </w:rPr>
              <w:t>Secretar</w:t>
            </w:r>
            <w:ins w:id="51" w:author="Javier Zapata Sanchez" w:date="2014-03-17T11:13:00Z">
              <w:r w:rsidR="00B31AF4">
                <w:rPr>
                  <w:rFonts w:ascii="Arial" w:hAnsi="Arial" w:cs="Arial"/>
                  <w:lang w:val="es-CO"/>
                </w:rPr>
                <w:t>í</w:t>
              </w:r>
            </w:ins>
            <w:del w:id="52" w:author="Javier Zapata Sanchez" w:date="2014-03-17T11:13:00Z">
              <w:r w:rsidDel="00B31AF4">
                <w:rPr>
                  <w:rFonts w:ascii="Arial" w:hAnsi="Arial" w:cs="Arial"/>
                  <w:lang w:val="es-CO"/>
                </w:rPr>
                <w:delText>i</w:delText>
              </w:r>
            </w:del>
            <w:r>
              <w:rPr>
                <w:rFonts w:ascii="Arial" w:hAnsi="Arial" w:cs="Arial"/>
                <w:lang w:val="es-CO"/>
              </w:rPr>
              <w:t xml:space="preserve">a de Transparencia indica a la UTSW que los Elefantes Blancos que se van a migrar deben quedar </w:t>
            </w:r>
            <w:ins w:id="53" w:author="Usuario" w:date="2014-03-20T10:23:00Z">
              <w:r w:rsidR="006C7DD8">
                <w:rPr>
                  <w:rFonts w:ascii="Arial" w:hAnsi="Arial" w:cs="Arial"/>
                  <w:lang w:val="es-CO"/>
                </w:rPr>
                <w:t>aprobados en su totalidad. La UTW informa que se realizará de esta manera</w:t>
              </w:r>
            </w:ins>
            <w:del w:id="54" w:author="Usuario" w:date="2014-03-20T10:24:00Z">
              <w:r w:rsidDel="006C7DD8">
                <w:rPr>
                  <w:rFonts w:ascii="Arial" w:hAnsi="Arial" w:cs="Arial"/>
                  <w:lang w:val="es-CO"/>
                </w:rPr>
                <w:delText>en estado aprobado el Elefante, la foto y la sección de más información</w:delText>
              </w:r>
              <w:r w:rsidR="0076497C" w:rsidDel="006C7DD8">
                <w:rPr>
                  <w:rFonts w:ascii="Arial" w:hAnsi="Arial" w:cs="Arial"/>
                  <w:lang w:val="es-CO"/>
                </w:rPr>
                <w:delText>.</w:delText>
              </w:r>
            </w:del>
            <w:commentRangeEnd w:id="50"/>
            <w:r w:rsidR="0055705E">
              <w:rPr>
                <w:rStyle w:val="Refdecomentario"/>
              </w:rPr>
              <w:commentReference w:id="50"/>
            </w:r>
          </w:p>
          <w:p w:rsidR="00384FA0" w:rsidRPr="00104001" w:rsidRDefault="00384FA0" w:rsidP="006617F2">
            <w:pPr>
              <w:pStyle w:val="Prrafodelista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76497C" w:rsidRPr="00F37FB5" w:rsidTr="00D51277">
        <w:tc>
          <w:tcPr>
            <w:tcW w:w="9782" w:type="dxa"/>
          </w:tcPr>
          <w:p w:rsidR="0076497C" w:rsidRDefault="0076497C" w:rsidP="0076497C">
            <w:pPr>
              <w:ind w:left="720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  <w:tr w:rsidR="0076497C" w:rsidRPr="00F37FB5" w:rsidTr="00D51277">
        <w:tc>
          <w:tcPr>
            <w:tcW w:w="9782" w:type="dxa"/>
          </w:tcPr>
          <w:p w:rsidR="0076497C" w:rsidRDefault="0076497C" w:rsidP="0076497C">
            <w:pPr>
              <w:ind w:left="720"/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FA69F1" w:rsidRPr="008F504D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F504D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8F504D" w:rsidTr="00D51277">
        <w:trPr>
          <w:tblHeader/>
        </w:trPr>
        <w:tc>
          <w:tcPr>
            <w:tcW w:w="3310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295037" w:rsidRPr="008F504D" w:rsidTr="00D51277">
        <w:trPr>
          <w:tblHeader/>
        </w:trPr>
        <w:tc>
          <w:tcPr>
            <w:tcW w:w="3310" w:type="dxa"/>
            <w:vAlign w:val="center"/>
          </w:tcPr>
          <w:p w:rsidR="00295037" w:rsidRPr="00295037" w:rsidRDefault="00295037" w:rsidP="002950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lang w:val="es-CO"/>
              </w:rPr>
            </w:pPr>
            <w:r w:rsidRPr="00295037">
              <w:rPr>
                <w:rFonts w:ascii="Arial" w:hAnsi="Arial" w:cs="Arial"/>
                <w:lang w:val="es-CO"/>
              </w:rPr>
              <w:t>UTSW enviará el procedimiento de garantía a la entidad Secretaría de Transparencia</w:t>
            </w:r>
          </w:p>
        </w:tc>
        <w:tc>
          <w:tcPr>
            <w:tcW w:w="2993" w:type="dxa"/>
            <w:vAlign w:val="center"/>
          </w:tcPr>
          <w:p w:rsidR="00295037" w:rsidRPr="00295037" w:rsidRDefault="00295037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295037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3479" w:type="dxa"/>
            <w:vAlign w:val="center"/>
          </w:tcPr>
          <w:p w:rsidR="00295037" w:rsidRPr="00295037" w:rsidRDefault="00295037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295037">
              <w:rPr>
                <w:rFonts w:ascii="Arial" w:hAnsi="Arial" w:cs="Arial"/>
                <w:lang w:val="es-CO"/>
              </w:rPr>
              <w:t>2014-03-</w:t>
            </w:r>
            <w:r>
              <w:rPr>
                <w:rFonts w:ascii="Arial" w:hAnsi="Arial" w:cs="Arial"/>
                <w:lang w:val="es-CO"/>
              </w:rPr>
              <w:t>06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FA19B4" w:rsidRPr="00DF706B" w:rsidRDefault="00FA19B4" w:rsidP="006617F2">
            <w:pPr>
              <w:rPr>
                <w:rFonts w:ascii="Arial" w:hAnsi="Arial" w:cs="Arial"/>
                <w:lang w:val="en-US"/>
              </w:rPr>
            </w:pPr>
            <w:commentRangeStart w:id="55"/>
            <w:r w:rsidRPr="00DF706B">
              <w:rPr>
                <w:rFonts w:ascii="Arial" w:hAnsi="Arial" w:cs="Arial"/>
                <w:lang w:val="en-US"/>
              </w:rPr>
              <w:t>GLFS2-SM4-ACT-1</w:t>
            </w:r>
            <w:r w:rsidR="00096A76">
              <w:rPr>
                <w:rFonts w:ascii="Arial" w:hAnsi="Arial" w:cs="Arial"/>
                <w:lang w:val="en-US"/>
              </w:rPr>
              <w:t>6</w:t>
            </w:r>
            <w:r w:rsidR="006207E2">
              <w:rPr>
                <w:rFonts w:ascii="Arial" w:hAnsi="Arial" w:cs="Arial"/>
                <w:lang w:val="en-US"/>
              </w:rPr>
              <w:t>87</w:t>
            </w:r>
            <w:r w:rsidRPr="00DF706B">
              <w:rPr>
                <w:rFonts w:ascii="Arial" w:hAnsi="Arial" w:cs="Arial"/>
                <w:lang w:val="en-US"/>
              </w:rPr>
              <w:t>-2014</w:t>
            </w:r>
            <w:r w:rsidR="006207E2">
              <w:rPr>
                <w:rFonts w:ascii="Arial" w:hAnsi="Arial" w:cs="Arial"/>
                <w:lang w:val="en-US"/>
              </w:rPr>
              <w:t>0304</w:t>
            </w:r>
            <w:r w:rsidRPr="00DF706B">
              <w:rPr>
                <w:rFonts w:ascii="Arial" w:hAnsi="Arial" w:cs="Arial"/>
                <w:lang w:val="en-US"/>
              </w:rPr>
              <w:t xml:space="preserve">-ListadeAsistencia.pdf </w:t>
            </w:r>
            <w:commentRangeEnd w:id="55"/>
            <w:r w:rsidR="0055705E">
              <w:rPr>
                <w:rStyle w:val="Refdecomentario"/>
              </w:rPr>
              <w:commentReference w:id="55"/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6617F2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2014 03</w:t>
            </w:r>
            <w:r w:rsidRPr="009D37B3">
              <w:rPr>
                <w:rFonts w:ascii="Arial" w:hAnsi="Arial" w:cs="Arial"/>
              </w:rPr>
              <w:t xml:space="preserve">. </w:t>
            </w:r>
            <w:r w:rsidR="006207E2">
              <w:rPr>
                <w:rFonts w:ascii="Arial" w:hAnsi="Arial" w:cs="Arial"/>
              </w:rPr>
              <w:t>Marzo.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FA19B4" w:rsidRPr="00FA19B4" w:rsidRDefault="00FA19B4" w:rsidP="006617F2">
            <w:pPr>
              <w:rPr>
                <w:rFonts w:ascii="Arial" w:hAnsi="Arial" w:cs="Arial"/>
              </w:rPr>
            </w:pPr>
            <w:bookmarkStart w:id="56" w:name="OLE_LINK1"/>
            <w:bookmarkStart w:id="57" w:name="OLE_LINK2"/>
            <w:r w:rsidRPr="00FA19B4">
              <w:rPr>
                <w:rFonts w:ascii="Arial" w:hAnsi="Arial" w:cs="Arial"/>
              </w:rPr>
              <w:t>GLFS2-SM4-ACT-1</w:t>
            </w:r>
            <w:r w:rsidR="00096A76">
              <w:rPr>
                <w:rFonts w:ascii="Arial" w:hAnsi="Arial" w:cs="Arial"/>
              </w:rPr>
              <w:t>6</w:t>
            </w:r>
            <w:r w:rsidR="006207E2">
              <w:rPr>
                <w:rFonts w:ascii="Arial" w:hAnsi="Arial" w:cs="Arial"/>
              </w:rPr>
              <w:t>87</w:t>
            </w:r>
            <w:r w:rsidRPr="00FA19B4">
              <w:rPr>
                <w:rFonts w:ascii="Arial" w:hAnsi="Arial" w:cs="Arial"/>
              </w:rPr>
              <w:t>-20140</w:t>
            </w:r>
            <w:r w:rsidR="006207E2">
              <w:rPr>
                <w:rFonts w:ascii="Arial" w:hAnsi="Arial" w:cs="Arial"/>
              </w:rPr>
              <w:t>304</w:t>
            </w:r>
            <w:r w:rsidRPr="00FA19B4">
              <w:rPr>
                <w:rFonts w:ascii="Arial" w:hAnsi="Arial" w:cs="Arial"/>
              </w:rPr>
              <w:t>-ReunionComiteSeguimiento-Audio</w:t>
            </w:r>
            <w:bookmarkEnd w:id="56"/>
            <w:bookmarkEnd w:id="57"/>
            <w:r w:rsidRPr="00FA19B4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6617F2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2014 03</w:t>
            </w:r>
            <w:r w:rsidRPr="009D37B3">
              <w:rPr>
                <w:rFonts w:ascii="Arial" w:hAnsi="Arial" w:cs="Arial"/>
              </w:rPr>
              <w:t xml:space="preserve">. </w:t>
            </w:r>
            <w:r w:rsidR="006207E2">
              <w:rPr>
                <w:rFonts w:ascii="Arial" w:hAnsi="Arial" w:cs="Arial"/>
              </w:rPr>
              <w:t>Marzo.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8F5120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FA19B4" w:rsidRPr="00654573" w:rsidRDefault="00FA19B4" w:rsidP="00E45D36">
            <w:pPr>
              <w:rPr>
                <w:rFonts w:ascii="Arial" w:hAnsi="Arial" w:cs="Arial"/>
                <w:color w:val="548DD4"/>
              </w:rPr>
            </w:pPr>
            <w:r>
              <w:rPr>
                <w:rFonts w:ascii="Arial" w:hAnsi="Arial" w:cs="Arial"/>
              </w:rPr>
              <w:t>GLFS2-SM4-INF-20140</w:t>
            </w:r>
            <w:r w:rsidR="00E45D36">
              <w:rPr>
                <w:rFonts w:ascii="Arial" w:hAnsi="Arial" w:cs="Arial"/>
              </w:rPr>
              <w:t>304</w:t>
            </w:r>
            <w:r>
              <w:rPr>
                <w:rFonts w:ascii="Arial" w:hAnsi="Arial" w:cs="Arial"/>
              </w:rPr>
              <w:t>-InformeSemanalDeSeguimiento-N</w:t>
            </w:r>
            <w:r w:rsidR="004646E0">
              <w:rPr>
                <w:rFonts w:ascii="Arial" w:hAnsi="Arial" w:cs="Arial"/>
              </w:rPr>
              <w:t>1</w:t>
            </w:r>
            <w:r w:rsidR="00E45D36">
              <w:rPr>
                <w:rFonts w:ascii="Arial" w:hAnsi="Arial" w:cs="Arial"/>
              </w:rPr>
              <w:t>5</w:t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B8279B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2014 03.</w:t>
            </w:r>
            <w:r w:rsidR="004646E0">
              <w:rPr>
                <w:rFonts w:ascii="Arial" w:hAnsi="Arial" w:cs="Arial"/>
              </w:rPr>
              <w:t>Febrero</w:t>
            </w:r>
            <w:r>
              <w:rPr>
                <w:rFonts w:ascii="Arial" w:hAnsi="Arial" w:cs="Arial"/>
              </w:rPr>
              <w:t xml:space="preserve"> /</w:t>
            </w:r>
            <w:r w:rsidRPr="00492703">
              <w:rPr>
                <w:rStyle w:val="EstiloArial"/>
                <w:rFonts w:cs="Arial"/>
                <w:lang w:val="es-CO"/>
              </w:rPr>
              <w:t>GLFS2-SM4-INF-20140</w:t>
            </w:r>
            <w:r w:rsidR="00E45D36">
              <w:rPr>
                <w:rStyle w:val="EstiloArial"/>
                <w:rFonts w:cs="Arial"/>
                <w:lang w:val="es-CO"/>
              </w:rPr>
              <w:t>304</w:t>
            </w:r>
            <w:r>
              <w:rPr>
                <w:rStyle w:val="EstiloArial"/>
                <w:rFonts w:cs="Arial"/>
                <w:lang w:val="es-CO"/>
              </w:rPr>
              <w:t>-InformeSemanalDeSeguimiento-N</w:t>
            </w:r>
            <w:r w:rsidR="004646E0">
              <w:rPr>
                <w:rStyle w:val="EstiloArial"/>
                <w:rFonts w:cs="Arial"/>
                <w:lang w:val="es-CO"/>
              </w:rPr>
              <w:t>1</w:t>
            </w:r>
            <w:r w:rsidR="00E45D36">
              <w:rPr>
                <w:rStyle w:val="EstiloArial"/>
                <w:rFonts w:cs="Arial"/>
                <w:lang w:val="es-CO"/>
              </w:rPr>
              <w:t>5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10"/>
      <w:footerReference w:type="default" r:id="rId11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Javier Zapata Sanchez" w:date="2014-03-26T11:34:00Z" w:initials="JZS">
    <w:p w:rsidR="00590CBD" w:rsidRDefault="00590CBD">
      <w:pPr>
        <w:pStyle w:val="Textocomentario"/>
      </w:pPr>
      <w:r>
        <w:rPr>
          <w:rStyle w:val="Refdecomentario"/>
        </w:rPr>
        <w:annotationRef/>
      </w:r>
      <w:r>
        <w:t>2014-03-17 S&amp;M (JZS):   a quien indica, favor aplicar de acá en adelante.</w:t>
      </w:r>
    </w:p>
    <w:p w:rsidR="00D104C6" w:rsidRPr="00D104C6" w:rsidRDefault="00D104C6">
      <w:pPr>
        <w:pStyle w:val="Textocomentario"/>
        <w:rPr>
          <w:b/>
        </w:rPr>
      </w:pPr>
      <w:r w:rsidRPr="00D104C6">
        <w:rPr>
          <w:b/>
        </w:rPr>
        <w:t>2014-03-20 UTMA</w:t>
      </w:r>
    </w:p>
    <w:p w:rsidR="00D104C6" w:rsidRDefault="00D104C6">
      <w:pPr>
        <w:pStyle w:val="Textocomentario"/>
      </w:pPr>
      <w:r>
        <w:t>Se ajusta según requerimiento</w:t>
      </w:r>
    </w:p>
    <w:p w:rsidR="009F4E1B" w:rsidRDefault="009F4E1B">
      <w:pPr>
        <w:pStyle w:val="Textocomentario"/>
      </w:pPr>
    </w:p>
    <w:p w:rsidR="009F4E1B" w:rsidRDefault="009F4E1B">
      <w:pPr>
        <w:pStyle w:val="Textocomentario"/>
      </w:pPr>
      <w:r>
        <w:t>2014-03-26 S&amp;M (JZS): Ok.</w:t>
      </w:r>
    </w:p>
  </w:comment>
  <w:comment w:id="11" w:author="Javier Zapata Sanchez" w:date="2014-03-26T11:34:00Z" w:initials="JZS">
    <w:p w:rsidR="00590CBD" w:rsidRDefault="00590CBD">
      <w:pPr>
        <w:pStyle w:val="Textocomentario"/>
      </w:pPr>
      <w:r>
        <w:rPr>
          <w:rStyle w:val="Refdecomentario"/>
        </w:rPr>
        <w:annotationRef/>
      </w:r>
      <w:r>
        <w:t>2014-03-17 S&amp;M (JZS):   favor validar tildes en totalidad del acta</w:t>
      </w:r>
    </w:p>
    <w:p w:rsidR="006C7DD8" w:rsidRPr="006C7DD8" w:rsidRDefault="006C7DD8">
      <w:pPr>
        <w:pStyle w:val="Textocomentario"/>
        <w:rPr>
          <w:b/>
        </w:rPr>
      </w:pPr>
      <w:r w:rsidRPr="006C7DD8">
        <w:rPr>
          <w:b/>
        </w:rPr>
        <w:t>2014-03-20 UTMA</w:t>
      </w:r>
    </w:p>
    <w:p w:rsidR="006C7DD8" w:rsidRDefault="006C7DD8">
      <w:pPr>
        <w:pStyle w:val="Textocomentario"/>
      </w:pPr>
      <w:r>
        <w:t>Se ajusta según requerimiento</w:t>
      </w:r>
    </w:p>
    <w:p w:rsidR="009F4E1B" w:rsidRDefault="009F4E1B">
      <w:pPr>
        <w:pStyle w:val="Textocomentario"/>
      </w:pPr>
    </w:p>
    <w:p w:rsidR="009F4E1B" w:rsidRDefault="009F4E1B">
      <w:pPr>
        <w:pStyle w:val="Textocomentario"/>
      </w:pPr>
      <w:r>
        <w:t>2014-03-26 S&amp;M (JZS): Ok.</w:t>
      </w:r>
    </w:p>
  </w:comment>
  <w:comment w:id="34" w:author="Javier Zapata Sanchez" w:date="2014-03-26T11:34:00Z" w:initials="JZS">
    <w:p w:rsidR="00590CBD" w:rsidRDefault="00590CBD">
      <w:pPr>
        <w:pStyle w:val="Textocomentario"/>
      </w:pPr>
      <w:r>
        <w:rPr>
          <w:rStyle w:val="Refdecomentario"/>
        </w:rPr>
        <w:annotationRef/>
      </w:r>
      <w:r>
        <w:t>2014-03-17 S&amp;M (JZS):   de que aplicación ?</w:t>
      </w:r>
    </w:p>
    <w:p w:rsidR="006C7DD8" w:rsidRPr="006C7DD8" w:rsidRDefault="006C7DD8">
      <w:pPr>
        <w:pStyle w:val="Textocomentario"/>
        <w:rPr>
          <w:b/>
        </w:rPr>
      </w:pPr>
      <w:r>
        <w:rPr>
          <w:b/>
        </w:rPr>
        <w:t xml:space="preserve">2014-03-20 </w:t>
      </w:r>
      <w:r w:rsidRPr="006C7DD8">
        <w:rPr>
          <w:b/>
        </w:rPr>
        <w:t>UTMA</w:t>
      </w:r>
    </w:p>
    <w:p w:rsidR="006C7DD8" w:rsidRDefault="006C7DD8">
      <w:pPr>
        <w:pStyle w:val="Textocomentario"/>
      </w:pPr>
      <w:r>
        <w:t>Se ajusta según requerimiento</w:t>
      </w:r>
    </w:p>
    <w:p w:rsidR="009F4E1B" w:rsidRDefault="009F4E1B">
      <w:pPr>
        <w:pStyle w:val="Textocomentario"/>
      </w:pPr>
    </w:p>
    <w:p w:rsidR="009F4E1B" w:rsidRDefault="009F4E1B">
      <w:pPr>
        <w:pStyle w:val="Textocomentario"/>
      </w:pPr>
      <w:r>
        <w:t>2014-03-26 S&amp;M (JZS): Ok.</w:t>
      </w:r>
    </w:p>
  </w:comment>
  <w:comment w:id="50" w:author="Javier Zapata Sanchez" w:date="2014-03-26T11:34:00Z" w:initials="JZS">
    <w:p w:rsidR="006C7DD8" w:rsidRDefault="0055705E">
      <w:pPr>
        <w:pStyle w:val="Textocomentario"/>
      </w:pPr>
      <w:r>
        <w:rPr>
          <w:rStyle w:val="Refdecomentario"/>
        </w:rPr>
        <w:annotationRef/>
      </w:r>
      <w:r>
        <w:t>2014-03-17 S&amp;M (JZS):   favor mejorar narrativa.</w:t>
      </w:r>
    </w:p>
    <w:p w:rsidR="006004C6" w:rsidRPr="006C7DD8" w:rsidRDefault="006C7DD8">
      <w:pPr>
        <w:pStyle w:val="Textocomentario"/>
        <w:rPr>
          <w:b/>
        </w:rPr>
      </w:pPr>
      <w:r w:rsidRPr="006C7DD8">
        <w:rPr>
          <w:b/>
        </w:rPr>
        <w:t>2014-03-20 UTMA</w:t>
      </w:r>
    </w:p>
    <w:p w:rsidR="006C7DD8" w:rsidRDefault="006C7DD8">
      <w:pPr>
        <w:pStyle w:val="Textocomentario"/>
      </w:pPr>
      <w:r>
        <w:t>Se ajusta según requerimiento</w:t>
      </w:r>
    </w:p>
    <w:p w:rsidR="009F4E1B" w:rsidRDefault="009F4E1B">
      <w:pPr>
        <w:pStyle w:val="Textocomentario"/>
      </w:pPr>
    </w:p>
    <w:p w:rsidR="009F4E1B" w:rsidRDefault="009F4E1B">
      <w:pPr>
        <w:pStyle w:val="Textocomentario"/>
      </w:pPr>
      <w:r>
        <w:t>2014-03-26 S&amp;M (JZS): Ok.</w:t>
      </w:r>
    </w:p>
  </w:comment>
  <w:comment w:id="55" w:author="Javier Zapata Sanchez" w:date="2014-03-26T11:34:00Z" w:initials="JZS">
    <w:p w:rsidR="0055705E" w:rsidRDefault="0055705E">
      <w:pPr>
        <w:pStyle w:val="Textocomentario"/>
      </w:pPr>
      <w:r>
        <w:rPr>
          <w:rStyle w:val="Refdecomentario"/>
        </w:rPr>
        <w:annotationRef/>
      </w:r>
      <w:r>
        <w:t>2014-03-17 S&amp;M (JZS): la lista de asistencia no fue publicada.</w:t>
      </w:r>
    </w:p>
    <w:p w:rsidR="0064476A" w:rsidRPr="0064476A" w:rsidRDefault="0064476A">
      <w:pPr>
        <w:pStyle w:val="Textocomentario"/>
        <w:rPr>
          <w:b/>
        </w:rPr>
      </w:pPr>
      <w:r w:rsidRPr="0064476A">
        <w:rPr>
          <w:b/>
        </w:rPr>
        <w:t>2014-03-20 UTMA</w:t>
      </w:r>
    </w:p>
    <w:p w:rsidR="0064476A" w:rsidRDefault="0064476A">
      <w:pPr>
        <w:pStyle w:val="Textocomentario"/>
      </w:pPr>
      <w:r>
        <w:t>Se publica lista de asistencia</w:t>
      </w:r>
    </w:p>
    <w:p w:rsidR="009F4E1B" w:rsidRDefault="009F4E1B">
      <w:pPr>
        <w:pStyle w:val="Textocomentario"/>
      </w:pPr>
    </w:p>
    <w:p w:rsidR="009F4E1B" w:rsidRDefault="009F4E1B">
      <w:pPr>
        <w:pStyle w:val="Textocomentario"/>
      </w:pPr>
      <w:r>
        <w:t>2014-03-26 S&amp;M (JZS): Ok.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3BE" w:rsidRDefault="000313BE" w:rsidP="00FA69F1">
      <w:pPr>
        <w:spacing w:after="0" w:line="240" w:lineRule="auto"/>
      </w:pPr>
      <w:r>
        <w:separator/>
      </w:r>
    </w:p>
  </w:endnote>
  <w:endnote w:type="continuationSeparator" w:id="0">
    <w:p w:rsidR="000313BE" w:rsidRDefault="000313BE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8F5120" w:rsidTr="009425AD">
      <w:tc>
        <w:tcPr>
          <w:tcW w:w="2992" w:type="dxa"/>
        </w:tcPr>
        <w:p w:rsidR="008F5120" w:rsidRDefault="008F512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38FCCC" wp14:editId="7246EDAE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8F5120" w:rsidRPr="009425AD" w:rsidRDefault="008F5120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8F5120" w:rsidRPr="009425AD" w:rsidRDefault="008F5120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8F5120" w:rsidRPr="007A742B" w:rsidRDefault="008F5120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0313BE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0313BE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8F5120" w:rsidRDefault="008F512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1928AB" wp14:editId="2E39F6B9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120" w:rsidRPr="00BA7F2A" w:rsidRDefault="008F5120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8F5120" w:rsidRDefault="008F5120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8F5120" w:rsidRPr="00BA7F2A" w:rsidRDefault="008F5120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8F5120" w:rsidRDefault="008F5120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0BADF71" wp14:editId="1C1AA96D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120" w:rsidRDefault="008F51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3BE" w:rsidRDefault="000313BE" w:rsidP="00FA69F1">
      <w:pPr>
        <w:spacing w:after="0" w:line="240" w:lineRule="auto"/>
      </w:pPr>
      <w:r>
        <w:separator/>
      </w:r>
    </w:p>
  </w:footnote>
  <w:footnote w:type="continuationSeparator" w:id="0">
    <w:p w:rsidR="000313BE" w:rsidRDefault="000313BE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8F5120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F5120" w:rsidRPr="00234A9A" w:rsidRDefault="008F5120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26A39A01" wp14:editId="6D57D0EF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F5120" w:rsidRPr="00FF425E" w:rsidRDefault="008F5120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8F5120" w:rsidRPr="00E431BB" w:rsidRDefault="008F5120" w:rsidP="000F3A7B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</w:t>
          </w:r>
          <w:r w:rsidR="000F3A7B">
            <w:rPr>
              <w:rFonts w:ascii="Arial Narrow" w:hAnsi="Arial Narrow" w:cs="Arial"/>
            </w:rPr>
            <w:t>87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F5120" w:rsidRPr="00234A9A" w:rsidRDefault="008F5120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287C597C" wp14:editId="4581B3B4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120" w:rsidRPr="00FA69F1" w:rsidRDefault="008F5120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5FE"/>
    <w:multiLevelType w:val="hybridMultilevel"/>
    <w:tmpl w:val="D9E6F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26130"/>
    <w:multiLevelType w:val="hybridMultilevel"/>
    <w:tmpl w:val="83247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A1E94"/>
    <w:multiLevelType w:val="hybridMultilevel"/>
    <w:tmpl w:val="B568F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023CD"/>
    <w:multiLevelType w:val="hybridMultilevel"/>
    <w:tmpl w:val="42C6FF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2B6FA9"/>
    <w:multiLevelType w:val="hybridMultilevel"/>
    <w:tmpl w:val="FF6205A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A2917EA"/>
    <w:multiLevelType w:val="hybridMultilevel"/>
    <w:tmpl w:val="4A145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56DE3"/>
    <w:multiLevelType w:val="hybridMultilevel"/>
    <w:tmpl w:val="F27C2F7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884F4F"/>
    <w:multiLevelType w:val="hybridMultilevel"/>
    <w:tmpl w:val="8F14561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590A03"/>
    <w:multiLevelType w:val="hybridMultilevel"/>
    <w:tmpl w:val="8B7C778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23419C9"/>
    <w:multiLevelType w:val="hybridMultilevel"/>
    <w:tmpl w:val="CA18A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C5528"/>
    <w:multiLevelType w:val="hybridMultilevel"/>
    <w:tmpl w:val="43C4129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8D83914"/>
    <w:multiLevelType w:val="hybridMultilevel"/>
    <w:tmpl w:val="D4A2D12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FBF2069"/>
    <w:multiLevelType w:val="hybridMultilevel"/>
    <w:tmpl w:val="3FFC341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E779B"/>
    <w:multiLevelType w:val="hybridMultilevel"/>
    <w:tmpl w:val="7BB8D32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3877449"/>
    <w:multiLevelType w:val="hybridMultilevel"/>
    <w:tmpl w:val="BCACAFF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62B5CB5"/>
    <w:multiLevelType w:val="hybridMultilevel"/>
    <w:tmpl w:val="98C8C46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FD470D6"/>
    <w:multiLevelType w:val="hybridMultilevel"/>
    <w:tmpl w:val="A4EEC28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6335D84"/>
    <w:multiLevelType w:val="hybridMultilevel"/>
    <w:tmpl w:val="D77E81C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6555BC5"/>
    <w:multiLevelType w:val="hybridMultilevel"/>
    <w:tmpl w:val="CED691C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15"/>
  </w:num>
  <w:num w:numId="6">
    <w:abstractNumId w:val="19"/>
  </w:num>
  <w:num w:numId="7">
    <w:abstractNumId w:val="5"/>
  </w:num>
  <w:num w:numId="8">
    <w:abstractNumId w:val="18"/>
  </w:num>
  <w:num w:numId="9">
    <w:abstractNumId w:val="8"/>
  </w:num>
  <w:num w:numId="10">
    <w:abstractNumId w:val="9"/>
  </w:num>
  <w:num w:numId="11">
    <w:abstractNumId w:val="11"/>
  </w:num>
  <w:num w:numId="12">
    <w:abstractNumId w:val="16"/>
  </w:num>
  <w:num w:numId="13">
    <w:abstractNumId w:val="4"/>
  </w:num>
  <w:num w:numId="14">
    <w:abstractNumId w:val="2"/>
  </w:num>
  <w:num w:numId="15">
    <w:abstractNumId w:val="6"/>
  </w:num>
  <w:num w:numId="16">
    <w:abstractNumId w:val="0"/>
  </w:num>
  <w:num w:numId="17">
    <w:abstractNumId w:val="1"/>
  </w:num>
  <w:num w:numId="18">
    <w:abstractNumId w:val="13"/>
  </w:num>
  <w:num w:numId="19">
    <w:abstractNumId w:val="10"/>
  </w:num>
  <w:num w:numId="2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revisionView w:markup="0"/>
  <w:trackRevision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1902"/>
    <w:rsid w:val="000228A0"/>
    <w:rsid w:val="0002557F"/>
    <w:rsid w:val="000313BE"/>
    <w:rsid w:val="00031F20"/>
    <w:rsid w:val="000666E8"/>
    <w:rsid w:val="0007086F"/>
    <w:rsid w:val="00075C21"/>
    <w:rsid w:val="00080905"/>
    <w:rsid w:val="00084B9E"/>
    <w:rsid w:val="000916E8"/>
    <w:rsid w:val="000959DB"/>
    <w:rsid w:val="00096A76"/>
    <w:rsid w:val="000B04E1"/>
    <w:rsid w:val="000C0807"/>
    <w:rsid w:val="000C72DA"/>
    <w:rsid w:val="000D4630"/>
    <w:rsid w:val="000E04A7"/>
    <w:rsid w:val="000E5A64"/>
    <w:rsid w:val="000F3A7B"/>
    <w:rsid w:val="00104001"/>
    <w:rsid w:val="00126B15"/>
    <w:rsid w:val="00137363"/>
    <w:rsid w:val="00156C61"/>
    <w:rsid w:val="001A4105"/>
    <w:rsid w:val="001A6163"/>
    <w:rsid w:val="001B086D"/>
    <w:rsid w:val="001B3BBD"/>
    <w:rsid w:val="001F0ABE"/>
    <w:rsid w:val="00205193"/>
    <w:rsid w:val="00205D56"/>
    <w:rsid w:val="00210F00"/>
    <w:rsid w:val="00212679"/>
    <w:rsid w:val="00235309"/>
    <w:rsid w:val="0027391C"/>
    <w:rsid w:val="00295037"/>
    <w:rsid w:val="002A3F8E"/>
    <w:rsid w:val="002A4F35"/>
    <w:rsid w:val="002A5F3E"/>
    <w:rsid w:val="002B0E79"/>
    <w:rsid w:val="002B7C66"/>
    <w:rsid w:val="002C0170"/>
    <w:rsid w:val="002C772E"/>
    <w:rsid w:val="002D3379"/>
    <w:rsid w:val="002D409C"/>
    <w:rsid w:val="002D61A2"/>
    <w:rsid w:val="002E41F0"/>
    <w:rsid w:val="002F438B"/>
    <w:rsid w:val="00312B47"/>
    <w:rsid w:val="00317488"/>
    <w:rsid w:val="00384FA0"/>
    <w:rsid w:val="00387CA8"/>
    <w:rsid w:val="0039039E"/>
    <w:rsid w:val="003B5D2A"/>
    <w:rsid w:val="003C5621"/>
    <w:rsid w:val="003D1656"/>
    <w:rsid w:val="003D2AFD"/>
    <w:rsid w:val="003F2C43"/>
    <w:rsid w:val="004357F4"/>
    <w:rsid w:val="00444E96"/>
    <w:rsid w:val="004519E4"/>
    <w:rsid w:val="004557C1"/>
    <w:rsid w:val="004646E0"/>
    <w:rsid w:val="00484C52"/>
    <w:rsid w:val="004A4A48"/>
    <w:rsid w:val="004C6E66"/>
    <w:rsid w:val="00500CBC"/>
    <w:rsid w:val="00502FD3"/>
    <w:rsid w:val="005056E0"/>
    <w:rsid w:val="00505B7C"/>
    <w:rsid w:val="0050616E"/>
    <w:rsid w:val="005335AF"/>
    <w:rsid w:val="005543C1"/>
    <w:rsid w:val="0055705E"/>
    <w:rsid w:val="005753C0"/>
    <w:rsid w:val="00582298"/>
    <w:rsid w:val="00590CBD"/>
    <w:rsid w:val="00593541"/>
    <w:rsid w:val="005A122D"/>
    <w:rsid w:val="005A4335"/>
    <w:rsid w:val="005A7292"/>
    <w:rsid w:val="005B2320"/>
    <w:rsid w:val="005C14BC"/>
    <w:rsid w:val="005F1F76"/>
    <w:rsid w:val="006004C6"/>
    <w:rsid w:val="00607A85"/>
    <w:rsid w:val="006207E2"/>
    <w:rsid w:val="0062675F"/>
    <w:rsid w:val="006278FD"/>
    <w:rsid w:val="00634007"/>
    <w:rsid w:val="00636A2A"/>
    <w:rsid w:val="00641C40"/>
    <w:rsid w:val="00642D24"/>
    <w:rsid w:val="00643C30"/>
    <w:rsid w:val="0064467D"/>
    <w:rsid w:val="0064476A"/>
    <w:rsid w:val="006463B1"/>
    <w:rsid w:val="00654573"/>
    <w:rsid w:val="006617F2"/>
    <w:rsid w:val="006618C8"/>
    <w:rsid w:val="006645FC"/>
    <w:rsid w:val="006711C7"/>
    <w:rsid w:val="00674445"/>
    <w:rsid w:val="0068484C"/>
    <w:rsid w:val="006A4759"/>
    <w:rsid w:val="006C7DD8"/>
    <w:rsid w:val="006D13C2"/>
    <w:rsid w:val="006D3583"/>
    <w:rsid w:val="006E4A0C"/>
    <w:rsid w:val="006F58B5"/>
    <w:rsid w:val="00725FAD"/>
    <w:rsid w:val="00745BBF"/>
    <w:rsid w:val="0075280C"/>
    <w:rsid w:val="00763FC7"/>
    <w:rsid w:val="0076497C"/>
    <w:rsid w:val="0076695B"/>
    <w:rsid w:val="0077201B"/>
    <w:rsid w:val="00797C52"/>
    <w:rsid w:val="007A2BF1"/>
    <w:rsid w:val="007A742B"/>
    <w:rsid w:val="007B2047"/>
    <w:rsid w:val="007C3FB9"/>
    <w:rsid w:val="007D15CB"/>
    <w:rsid w:val="007E4668"/>
    <w:rsid w:val="007F0C38"/>
    <w:rsid w:val="00801D02"/>
    <w:rsid w:val="008049DB"/>
    <w:rsid w:val="008129CB"/>
    <w:rsid w:val="0081657F"/>
    <w:rsid w:val="00822FC2"/>
    <w:rsid w:val="00830199"/>
    <w:rsid w:val="0087476E"/>
    <w:rsid w:val="0089021D"/>
    <w:rsid w:val="0089559C"/>
    <w:rsid w:val="008B06B6"/>
    <w:rsid w:val="008B7529"/>
    <w:rsid w:val="008C04D5"/>
    <w:rsid w:val="008D0BBD"/>
    <w:rsid w:val="008F3008"/>
    <w:rsid w:val="008F504D"/>
    <w:rsid w:val="008F5120"/>
    <w:rsid w:val="008F5594"/>
    <w:rsid w:val="009122F3"/>
    <w:rsid w:val="00937F90"/>
    <w:rsid w:val="009425AD"/>
    <w:rsid w:val="00947FEC"/>
    <w:rsid w:val="00963C69"/>
    <w:rsid w:val="0097156D"/>
    <w:rsid w:val="00977999"/>
    <w:rsid w:val="00990DF1"/>
    <w:rsid w:val="00991493"/>
    <w:rsid w:val="009B7D5C"/>
    <w:rsid w:val="009C0D68"/>
    <w:rsid w:val="009C5AA6"/>
    <w:rsid w:val="009D6ECB"/>
    <w:rsid w:val="009F4E1B"/>
    <w:rsid w:val="00A13978"/>
    <w:rsid w:val="00A242E1"/>
    <w:rsid w:val="00A4461D"/>
    <w:rsid w:val="00A5300A"/>
    <w:rsid w:val="00A67070"/>
    <w:rsid w:val="00A80B4C"/>
    <w:rsid w:val="00A835B9"/>
    <w:rsid w:val="00A87854"/>
    <w:rsid w:val="00AB1117"/>
    <w:rsid w:val="00AD73C2"/>
    <w:rsid w:val="00AE5DAF"/>
    <w:rsid w:val="00AF55F7"/>
    <w:rsid w:val="00B04ACB"/>
    <w:rsid w:val="00B109B6"/>
    <w:rsid w:val="00B13F46"/>
    <w:rsid w:val="00B25E5F"/>
    <w:rsid w:val="00B31AF4"/>
    <w:rsid w:val="00B44EC3"/>
    <w:rsid w:val="00B637AB"/>
    <w:rsid w:val="00B8253F"/>
    <w:rsid w:val="00B8279B"/>
    <w:rsid w:val="00B850F1"/>
    <w:rsid w:val="00B94A77"/>
    <w:rsid w:val="00BC2C27"/>
    <w:rsid w:val="00BC5BD9"/>
    <w:rsid w:val="00BF5700"/>
    <w:rsid w:val="00BF7933"/>
    <w:rsid w:val="00C01089"/>
    <w:rsid w:val="00C03790"/>
    <w:rsid w:val="00C40910"/>
    <w:rsid w:val="00C44E90"/>
    <w:rsid w:val="00C50911"/>
    <w:rsid w:val="00C50E62"/>
    <w:rsid w:val="00C516EE"/>
    <w:rsid w:val="00C52764"/>
    <w:rsid w:val="00C57EAC"/>
    <w:rsid w:val="00C63185"/>
    <w:rsid w:val="00C67F70"/>
    <w:rsid w:val="00C83A6B"/>
    <w:rsid w:val="00CA2407"/>
    <w:rsid w:val="00CD1B1C"/>
    <w:rsid w:val="00D005CA"/>
    <w:rsid w:val="00D104C6"/>
    <w:rsid w:val="00D23E65"/>
    <w:rsid w:val="00D25384"/>
    <w:rsid w:val="00D25D75"/>
    <w:rsid w:val="00D26EA0"/>
    <w:rsid w:val="00D27E6D"/>
    <w:rsid w:val="00D45D73"/>
    <w:rsid w:val="00D51277"/>
    <w:rsid w:val="00D7103E"/>
    <w:rsid w:val="00D75A6A"/>
    <w:rsid w:val="00D9152C"/>
    <w:rsid w:val="00D91F05"/>
    <w:rsid w:val="00DA77BA"/>
    <w:rsid w:val="00DE0239"/>
    <w:rsid w:val="00DF0E7A"/>
    <w:rsid w:val="00DF706B"/>
    <w:rsid w:val="00E177E6"/>
    <w:rsid w:val="00E45D36"/>
    <w:rsid w:val="00E470B9"/>
    <w:rsid w:val="00E71782"/>
    <w:rsid w:val="00EA691D"/>
    <w:rsid w:val="00EB1FEB"/>
    <w:rsid w:val="00EB5312"/>
    <w:rsid w:val="00EB78E7"/>
    <w:rsid w:val="00EE2F6A"/>
    <w:rsid w:val="00F01D33"/>
    <w:rsid w:val="00F069BB"/>
    <w:rsid w:val="00F11A9E"/>
    <w:rsid w:val="00F24ECF"/>
    <w:rsid w:val="00F27FC5"/>
    <w:rsid w:val="00F31C6C"/>
    <w:rsid w:val="00F37FB5"/>
    <w:rsid w:val="00F44822"/>
    <w:rsid w:val="00F549D1"/>
    <w:rsid w:val="00F578FB"/>
    <w:rsid w:val="00F77444"/>
    <w:rsid w:val="00F804D1"/>
    <w:rsid w:val="00F82CBF"/>
    <w:rsid w:val="00FA19B4"/>
    <w:rsid w:val="00FA69F1"/>
    <w:rsid w:val="00FC5CE6"/>
    <w:rsid w:val="00FE0103"/>
    <w:rsid w:val="00FE0CB3"/>
    <w:rsid w:val="00FE36B0"/>
    <w:rsid w:val="00FF3CA2"/>
    <w:rsid w:val="00FF425E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F79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F7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AD60-97BF-4C9C-9480-F3599B80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Luisa Fernanda Medina Ramirez</cp:lastModifiedBy>
  <cp:revision>2</cp:revision>
  <dcterms:created xsi:type="dcterms:W3CDTF">2014-03-29T16:21:00Z</dcterms:created>
  <dcterms:modified xsi:type="dcterms:W3CDTF">2014-03-29T16:21:00Z</dcterms:modified>
</cp:coreProperties>
</file>